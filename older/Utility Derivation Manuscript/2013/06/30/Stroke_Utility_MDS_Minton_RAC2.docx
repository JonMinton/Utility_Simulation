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7E2AF9" w:rsidRPr="007E2AF9" w:rsidRDefault="007E2AF9" w:rsidP="007E2AF9">
      <w:pPr>
        <w:rPr>
          <w:lang w:val="en-US" w:bidi="en-US"/>
        </w:rPr>
      </w:pPr>
      <w:r>
        <w:rPr>
          <w:lang w:val="en-US" w:bidi="en-US"/>
        </w:rPr>
        <w:t>[To start again on]</w:t>
      </w:r>
    </w:p>
    <w:p w:rsidR="000D28AB" w:rsidRDefault="000D28AB" w:rsidP="000D28AB">
      <w:pPr>
        <w:pStyle w:val="Heading1"/>
      </w:pPr>
      <w:r>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r w:rsidR="007518F5">
        <w:t xml:space="preserve">The method differs from </w:t>
      </w:r>
      <w:del w:id="0" w:author="Ralph Crott" w:date="2012-11-20T12:24:00Z">
        <w:r w:rsidR="007518F5" w:rsidDel="001A1307">
          <w:delText xml:space="preserve">standard </w:delText>
        </w:r>
      </w:del>
      <w:r w:rsidR="007518F5">
        <w:t xml:space="preserve">regression-type </w:t>
      </w:r>
      <w:proofErr w:type="gramStart"/>
      <w:ins w:id="1" w:author="Ralph Crott" w:date="2012-11-20T12:22:00Z">
        <w:r w:rsidR="001A1307">
          <w:t>mapping  or</w:t>
        </w:r>
        <w:proofErr w:type="gramEnd"/>
        <w:r w:rsidR="001A1307">
          <w:t xml:space="preserve"> cros</w:t>
        </w:r>
      </w:ins>
      <w:ins w:id="2" w:author="Ralph Crott" w:date="2012-11-20T12:23:00Z">
        <w:r w:rsidR="001A1307">
          <w:t>s</w:t>
        </w:r>
      </w:ins>
      <w:ins w:id="3" w:author="Ralph Crott" w:date="2012-11-20T12:22:00Z">
        <w:r w:rsidR="001A1307">
          <w:t xml:space="preserve">-walking </w:t>
        </w:r>
      </w:ins>
      <w:r w:rsidR="007518F5">
        <w:t xml:space="preserve">approaches </w:t>
      </w:r>
      <w:r w:rsidR="007518F5" w:rsidRPr="007518F5">
        <w:rPr>
          <w:highlight w:val="yellow"/>
        </w:rPr>
        <w:t>[</w:t>
      </w:r>
      <w:ins w:id="4" w:author="Ralph Crott" w:date="2012-11-20T12:29:00Z">
        <w:r w:rsidR="001A1307" w:rsidRPr="001A1307">
          <w:rPr>
            <w:highlight w:val="yellow"/>
          </w:rPr>
          <w:fldChar w:fldCharType="begin"/>
        </w:r>
        <w:r w:rsidR="001A1307" w:rsidRPr="001A1307">
          <w:rPr>
            <w:highlight w:val="yellow"/>
          </w:rPr>
          <w:instrText xml:space="preserve"> HYPERLINK "http://europepmc.org/search/?page=1&amp;query=AUTH:%22Chuang+LH%22" </w:instrText>
        </w:r>
        <w:r w:rsidR="001A1307" w:rsidRPr="001A1307">
          <w:rPr>
            <w:highlight w:val="yellow"/>
          </w:rPr>
          <w:fldChar w:fldCharType="separate"/>
        </w:r>
        <w:r w:rsidR="001A1307" w:rsidRPr="001A1307">
          <w:rPr>
            <w:rStyle w:val="Hyperlink"/>
            <w:highlight w:val="yellow"/>
          </w:rPr>
          <w:t>Chuang LH</w:t>
        </w:r>
        <w:r w:rsidR="001A1307" w:rsidRPr="001A1307">
          <w:rPr>
            <w:highlight w:val="yellow"/>
          </w:rPr>
          <w:fldChar w:fldCharType="end"/>
        </w:r>
        <w:r w:rsidR="001A1307" w:rsidRPr="001A1307">
          <w:rPr>
            <w:highlight w:val="yellow"/>
          </w:rPr>
          <w:t xml:space="preserve">, </w:t>
        </w:r>
        <w:r w:rsidR="001A1307" w:rsidRPr="001A1307">
          <w:rPr>
            <w:highlight w:val="yellow"/>
          </w:rPr>
          <w:fldChar w:fldCharType="begin"/>
        </w:r>
        <w:r w:rsidR="001A1307" w:rsidRPr="001A1307">
          <w:rPr>
            <w:highlight w:val="yellow"/>
          </w:rPr>
          <w:instrText xml:space="preserve"> HYPERLINK "http://europepmc.org/search/?page=1&amp;query=AUTH:%22Whitehead+SJ%22" </w:instrText>
        </w:r>
        <w:r w:rsidR="001A1307" w:rsidRPr="001A1307">
          <w:rPr>
            <w:highlight w:val="yellow"/>
          </w:rPr>
          <w:fldChar w:fldCharType="separate"/>
        </w:r>
        <w:r w:rsidR="001A1307" w:rsidRPr="001A1307">
          <w:rPr>
            <w:rStyle w:val="Hyperlink"/>
            <w:highlight w:val="yellow"/>
          </w:rPr>
          <w:t>Whitehead SJ</w:t>
        </w:r>
        <w:r w:rsidR="001A1307" w:rsidRPr="001A1307">
          <w:rPr>
            <w:highlight w:val="yellow"/>
          </w:rPr>
          <w:fldChar w:fldCharType="end"/>
        </w:r>
        <w:r w:rsidR="001A1307">
          <w:rPr>
            <w:highlight w:val="yellow"/>
          </w:rPr>
          <w:t>,</w:t>
        </w:r>
        <w:r w:rsidR="001A1307" w:rsidRPr="001A1307">
          <w:rPr>
            <w:highlight w:val="yellow"/>
          </w:rPr>
          <w:t xml:space="preserve"> Mapping for economic </w:t>
        </w:r>
        <w:proofErr w:type="spellStart"/>
        <w:r w:rsidR="001A1307" w:rsidRPr="001A1307">
          <w:rPr>
            <w:highlight w:val="yellow"/>
          </w:rPr>
          <w:t>evaluation.</w:t>
        </w:r>
        <w:r w:rsidR="001A1307" w:rsidRPr="001A1307">
          <w:rPr>
            <w:highlight w:val="yellow"/>
          </w:rPr>
          <w:fldChar w:fldCharType="begin"/>
        </w:r>
        <w:r w:rsidR="001A1307" w:rsidRPr="001A1307">
          <w:rPr>
            <w:highlight w:val="yellow"/>
          </w:rPr>
          <w:instrText xml:space="preserve"> HYPERLINK "http://europepmc.org/search/?page=1&amp;query=ISSN:%220007-1420%22" </w:instrText>
        </w:r>
        <w:r w:rsidR="001A1307" w:rsidRPr="001A1307">
          <w:rPr>
            <w:highlight w:val="yellow"/>
          </w:rPr>
          <w:fldChar w:fldCharType="separate"/>
        </w:r>
        <w:r w:rsidR="001A1307" w:rsidRPr="001A1307">
          <w:rPr>
            <w:rStyle w:val="Hyperlink"/>
            <w:highlight w:val="yellow"/>
          </w:rPr>
          <w:t>British</w:t>
        </w:r>
        <w:proofErr w:type="spellEnd"/>
        <w:r w:rsidR="001A1307" w:rsidRPr="001A1307">
          <w:rPr>
            <w:rStyle w:val="Hyperlink"/>
            <w:highlight w:val="yellow"/>
          </w:rPr>
          <w:t xml:space="preserve"> Medical Bulletin</w:t>
        </w:r>
        <w:r w:rsidR="001A1307" w:rsidRPr="001A1307">
          <w:rPr>
            <w:highlight w:val="yellow"/>
          </w:rPr>
          <w:fldChar w:fldCharType="end"/>
        </w:r>
        <w:r w:rsidR="001A1307" w:rsidRPr="001A1307">
          <w:rPr>
            <w:highlight w:val="yellow"/>
          </w:rPr>
          <w:t xml:space="preserve"> [2012, 101:1-15</w:t>
        </w:r>
        <w:proofErr w:type="gramStart"/>
        <w:r w:rsidR="001A1307" w:rsidRPr="001A1307">
          <w:rPr>
            <w:highlight w:val="yellow"/>
          </w:rPr>
          <w:t xml:space="preserve">] </w:t>
        </w:r>
      </w:ins>
      <w:proofErr w:type="gramEnd"/>
      <w:del w:id="5" w:author="Ralph Crott" w:date="2012-11-20T12:29:00Z">
        <w:r w:rsidR="007518F5" w:rsidRPr="007518F5" w:rsidDel="001A1307">
          <w:rPr>
            <w:highlight w:val="yellow"/>
          </w:rPr>
          <w:delText>references: Ralph?</w:delText>
        </w:r>
      </w:del>
      <w:r w:rsidR="007518F5" w:rsidRPr="007518F5">
        <w:rPr>
          <w:highlight w:val="yellow"/>
        </w:rPr>
        <w:t>]</w:t>
      </w:r>
      <w:r w:rsidR="007518F5">
        <w:t xml:space="preserve"> in that it involves producing simple representations of the individual level data as an intermediate stage to mapping from </w:t>
      </w:r>
      <w:del w:id="6" w:author="Ralph Crott" w:date="2012-11-20T12:30:00Z">
        <w:r w:rsidR="007518F5" w:rsidDel="001A006F">
          <w:delText xml:space="preserve">the </w:delText>
        </w:r>
      </w:del>
      <w:ins w:id="7" w:author="Ralph Crott" w:date="2012-11-20T12:30:00Z">
        <w:r w:rsidR="001A006F">
          <w:t xml:space="preserve">a </w:t>
        </w:r>
      </w:ins>
      <w:r w:rsidR="007518F5">
        <w:t>larger</w:t>
      </w:r>
      <w:ins w:id="8" w:author="Ralph Crott" w:date="2012-11-20T12:30:00Z">
        <w:r w:rsidR="001A006F">
          <w:t xml:space="preserve"> number</w:t>
        </w:r>
      </w:ins>
      <w:r w:rsidR="007518F5">
        <w:t xml:space="preserve"> to </w:t>
      </w:r>
      <w:del w:id="9" w:author="Ralph Crott" w:date="2012-11-20T12:30:00Z">
        <w:r w:rsidR="007518F5" w:rsidDel="001A006F">
          <w:delText xml:space="preserve">the </w:delText>
        </w:r>
      </w:del>
      <w:ins w:id="10" w:author="Ralph Crott" w:date="2012-11-20T12:30:00Z">
        <w:r w:rsidR="001A006F">
          <w:t xml:space="preserve"> a </w:t>
        </w:r>
      </w:ins>
      <w:r w:rsidR="007518F5">
        <w:t xml:space="preserve">smaller number of </w:t>
      </w:r>
      <w:ins w:id="11" w:author="Ralph Crott" w:date="2012-11-20T12:27:00Z">
        <w:r w:rsidR="001A1307">
          <w:t xml:space="preserve">utility </w:t>
        </w:r>
      </w:ins>
      <w:r w:rsidR="007518F5">
        <w:t xml:space="preserve">states. </w:t>
      </w:r>
    </w:p>
    <w:p w:rsidR="007518F5"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F6657B" w:rsidRPr="00F6657B">
        <w:rPr>
          <w:noProof/>
        </w:rPr>
        <w:t>(1)</w:t>
      </w:r>
      <w:r w:rsidR="00336D04">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and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The method described was developed when trying to build a model of the consequences of prescribing oral anticoagulants (OACs) in the management of atrial fibrillation</w:t>
      </w:r>
      <w:r w:rsidR="005D6A01">
        <w:t xml:space="preserve"> (AF)</w:t>
      </w:r>
      <w:r>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lastRenderedPageBreak/>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we need </w:t>
      </w:r>
      <w:proofErr w:type="gramStart"/>
      <w:r w:rsidR="00585CB9">
        <w:t>is</w:t>
      </w:r>
      <w:ins w:id="12" w:author="Ralph Crott" w:date="2012-11-20T12:38:00Z">
        <w:r w:rsidR="00357E95">
          <w:t xml:space="preserve"> are</w:t>
        </w:r>
        <w:proofErr w:type="gramEnd"/>
        <w:r w:rsidR="00357E95">
          <w:t>?</w:t>
        </w:r>
      </w:ins>
      <w:r w:rsidR="00585CB9">
        <w:t xml:space="preserve"> </w:t>
      </w:r>
      <w:proofErr w:type="gramStart"/>
      <w:r w:rsidR="00585CB9">
        <w:t>the</w:t>
      </w:r>
      <w:proofErr w:type="gramEnd"/>
      <w:r w:rsidR="00585CB9">
        <w:t xml:space="preserve"> </w:t>
      </w:r>
      <w:r w:rsidRPr="007A1D5D">
        <w:t xml:space="preserve">mean utilities associated with each of the larger number of </w:t>
      </w:r>
      <w:ins w:id="13" w:author="Ralph Crott" w:date="2012-11-20T12:38:00Z">
        <w:r w:rsidR="00357E95">
          <w:t xml:space="preserve"> health </w:t>
        </w:r>
      </w:ins>
      <w:r w:rsidRPr="007A1D5D">
        <w:t xml:space="preserve">states </w:t>
      </w:r>
      <w:ins w:id="14" w:author="Ralph Crott" w:date="2012-11-20T12:38:00Z">
        <w:r w:rsidR="00357E95">
          <w:t xml:space="preserve"> </w:t>
        </w:r>
      </w:ins>
      <w:r w:rsidRPr="007A1D5D">
        <w:t>(</w:t>
      </w:r>
      <w:proofErr w:type="spellStart"/>
      <w:r w:rsidRPr="007A1D5D">
        <w:t>mRS</w:t>
      </w:r>
      <w:proofErr w:type="spellEnd"/>
      <w:r w:rsidRPr="007A1D5D">
        <w:t xml:space="preserve"> states in </w:t>
      </w:r>
      <w:r w:rsidR="00042492">
        <w:t>this paper</w:t>
      </w:r>
      <w:r w:rsidRPr="007A1D5D">
        <w:t xml:space="preserve">). </w:t>
      </w:r>
      <w:r w:rsidR="00585CB9">
        <w:t xml:space="preserve">The second type of information </w:t>
      </w:r>
      <w:r w:rsidRPr="007A1D5D">
        <w:t xml:space="preserve">we need </w:t>
      </w:r>
      <w:r w:rsidR="00585CB9">
        <w:t xml:space="preserve">is </w:t>
      </w:r>
      <w:del w:id="15" w:author="Ralph Crott" w:date="2012-11-20T12:38:00Z">
        <w:r w:rsidR="00585CB9" w:rsidDel="00357E95">
          <w:delText>on</w:delText>
        </w:r>
      </w:del>
      <w:r w:rsidR="00585CB9">
        <w:t xml:space="preserve"> </w:t>
      </w:r>
      <w:r w:rsidRPr="007A1D5D">
        <w:t xml:space="preserve">the distribution of patients in each of these </w:t>
      </w:r>
      <w:del w:id="16" w:author="Ralph Crott" w:date="2012-11-20T12:39:00Z">
        <w:r w:rsidRPr="007A1D5D" w:rsidDel="00357E95">
          <w:delText>categories</w:delText>
        </w:r>
      </w:del>
      <w:ins w:id="17" w:author="Ralph Crott" w:date="2012-11-20T12:38:00Z">
        <w:r w:rsidR="00357E95">
          <w:t>health states</w:t>
        </w:r>
        <w:proofErr w:type="gramStart"/>
        <w:r w:rsidR="00357E95">
          <w:t>?</w:t>
        </w:r>
      </w:ins>
      <w:r w:rsidRPr="007A1D5D">
        <w:t>.</w:t>
      </w:r>
      <w:proofErr w:type="gramEnd"/>
      <w:r w:rsidRPr="007A1D5D">
        <w:t xml:space="preserve">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examples, the first two pieces of information were provided in a previous </w:t>
      </w:r>
      <w:r w:rsidR="00264389">
        <w:t>paper published in MDM in 2010, which we refer to as our ‘source paper’.</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D009D4">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"(2)" }, "properties" : { "noteIndex" : 0 }, "schema" : "https://github.com/citation-style-language/schema/raw/master/csl-citation.json" }</w:instrText>
      </w:r>
      <w:r w:rsidR="00336D04">
        <w:fldChar w:fldCharType="separate"/>
      </w:r>
      <w:r w:rsidRPr="00F6657B">
        <w:rPr>
          <w:noProof/>
        </w:rPr>
        <w:t>(2)</w:t>
      </w:r>
      <w:r w:rsidR="00336D04">
        <w:fldChar w:fldCharType="end"/>
      </w:r>
      <w:r>
        <w:t>, and originally based on a 1957 paper by J Rankin.</w:t>
      </w:r>
      <w:r w:rsidR="00336D04">
        <w:fldChar w:fldCharType="begin" w:fldLock="1"/>
      </w:r>
      <w:r w:rsidR="00D009D4">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"(3)" }, "properties" : { "noteIndex" : 0 }, "schema" : "https://github.com/citation-style-language/schema/raw/master/csl-citation.json" }</w:instrText>
      </w:r>
      <w:r w:rsidR="00336D04">
        <w:fldChar w:fldCharType="separate"/>
      </w:r>
      <w:r w:rsidRPr="00F6657B">
        <w:rPr>
          <w:noProof/>
        </w:rPr>
        <w:t>(3)</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D009D4">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"(4)" }, "properties" : { "noteIndex" : 0 }, "schema" : "https://github.com/citation-style-language/schema/raw/master/csl-citation.json" }</w:instrText>
      </w:r>
      <w:r w:rsidR="00336D04">
        <w:fldChar w:fldCharType="separate"/>
      </w:r>
      <w:r w:rsidRPr="00F6657B">
        <w:rPr>
          <w:noProof/>
        </w:rPr>
        <w:t>(4)</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r w:rsidR="00431A06">
        <w:t xml:space="preserve"> OXVASC</w:t>
      </w:r>
      <w:r w:rsidR="000D0043">
        <w:t xml:space="preserve"> is a large scale population-based cohort</w:t>
      </w:r>
      <w:r w:rsidR="00843868">
        <w:t>, initiated in 2002,</w:t>
      </w:r>
      <w:r w:rsidR="000D0043">
        <w:t xml:space="preserve"> involving almost 100,000 individuals registered in Oxfordshire.</w:t>
      </w:r>
      <w:r w:rsidR="00336D04">
        <w:fldChar w:fldCharType="begin" w:fldLock="1"/>
      </w:r>
      <w:r w:rsidR="00D009D4">
        <w:instrText>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"family" : "Rothwell", "given" : "P M" }, { "family" : "Coull", "given" : "A J" }, { "family" : "Giles", "given" : "M F" }, { "family" : "Howard", "given" : "S C" }, { "family" : "Silver", "given" : "L E" }, { "family" : "Bull", "given" : "L M" }, { "family" : "Gutnikov", "given" : "S A" }, { "family" : "Edwards", "given" : "P" }, { "family" : "Mant", "given" : "D" }, { "family" : "Sackley", "given" : "C M" }, { "family" : "Farmer", "given" : "A" }, { "family" : "Sandercock", "given" : "P A G" }, { "family" : "Dennis", "given" : "M S" }, { "family" : "Warlow", "given" : "C P" }, { "family" : "Bamford", "given" : "J M" }, { "family" : "Anslow", "given" : "P"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"(5)" }, "properties" : { "noteIndex" : 0 }, "schema" : "https://github.com/citation-style-language/schema/raw/master/csl-citation.json" }</w:instrText>
      </w:r>
      <w:r w:rsidR="00336D04">
        <w:fldChar w:fldCharType="separate"/>
      </w:r>
      <w:r w:rsidR="00264389" w:rsidRPr="00264389">
        <w:rPr>
          <w:noProof/>
        </w:rPr>
        <w:t>(5)</w:t>
      </w:r>
      <w:r w:rsidR="00336D04">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D009D4">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336D04">
        <w:fldChar w:fldCharType="separate"/>
      </w:r>
      <w:r w:rsidR="00264389" w:rsidRPr="00264389">
        <w:rPr>
          <w:noProof/>
        </w:rPr>
        <w:t>(1)</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ins w:id="18" w:author="Ralph Crott" w:date="2012-11-20T13:29:00Z">
        <w:r w:rsidR="0015167B">
          <w:t xml:space="preserve"> (this is known as the MCAR assumption: Missing Completely At Random)</w:t>
        </w:r>
      </w:ins>
      <w:r w:rsidR="00BE67CC">
        <w:t>. The ordinary least squares (OLS) based mean estimates for the utility associated with each state, combined with the standard deviations around these mean estimates, were also reported</w:t>
      </w:r>
      <w:ins w:id="19" w:author="Ralph Crott" w:date="2012-11-20T13:27:00Z">
        <w:r w:rsidR="0015167B">
          <w:t xml:space="preserve"> in the source paper</w:t>
        </w:r>
      </w:ins>
      <w:r w:rsidR="00BE67CC">
        <w:t>.</w:t>
      </w:r>
    </w:p>
    <w:p w:rsidR="00CA0AD2" w:rsidRDefault="00CA0AD2" w:rsidP="00CA0AD2">
      <w:pPr>
        <w:pStyle w:val="Heading3"/>
      </w:pPr>
      <w:r>
        <w:lastRenderedPageBreak/>
        <w:t>Category mapping assumptions made</w:t>
      </w:r>
    </w:p>
    <w:p w:rsidR="00CA0AD2" w:rsidRDefault="005D6A01" w:rsidP="00CA0AD2">
      <w:pPr>
        <w:spacing w:line="360" w:lineRule="auto"/>
        <w:jc w:val="both"/>
        <w:rPr>
          <w:ins w:id="20" w:author="Ralph Crott" w:date="2012-11-20T13:30:00Z"/>
        </w:rPr>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336D04">
        <w:fldChar w:fldCharType="begin"/>
      </w:r>
      <w:r w:rsidR="00585CB9">
        <w:instrText xml:space="preserve"> REF _Ref331416679 \h </w:instrText>
      </w:r>
      <w:r w:rsidR="00336D04">
        <w:fldChar w:fldCharType="separate"/>
      </w:r>
      <w:r w:rsidR="00585CB9">
        <w:t xml:space="preserve">Table </w:t>
      </w:r>
      <w:r w:rsidR="00585CB9">
        <w:rPr>
          <w:noProof/>
        </w:rPr>
        <w:t>1</w:t>
      </w:r>
      <w:r w:rsidR="00336D04">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15167B" w:rsidRDefault="0015167B" w:rsidP="00CA0AD2">
      <w:pPr>
        <w:spacing w:line="360" w:lineRule="auto"/>
        <w:jc w:val="both"/>
      </w:pPr>
      <w:ins w:id="21" w:author="Ralph Crott" w:date="2012-11-20T13:30:00Z">
        <w:r>
          <w:t>INSERT TABLE 1 HERE</w:t>
        </w:r>
      </w:ins>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AB58D4">
        <w:t xml:space="preserve">Figure </w:t>
      </w:r>
      <w:r w:rsidR="00AB58D4">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333488">
        <w:t xml:space="preserve">Figure </w:t>
      </w:r>
      <w:r w:rsidR="00333488">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ins w:id="22" w:author="Ralph Crott" w:date="2012-11-20T13:30:00Z">
        <w:r w:rsidR="0015167B">
          <w:t xml:space="preserve"> FIGURES ARE NOT NUMBERED in Figure </w:t>
        </w:r>
        <w:proofErr w:type="gramStart"/>
        <w:r w:rsidR="0015167B">
          <w:t>headers !</w:t>
        </w:r>
      </w:ins>
      <w:proofErr w:type="gramEnd"/>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835A98"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w:t>
      </w:r>
      <w:del w:id="23" w:author="Ralph Crott" w:date="2012-11-20T13:31:00Z">
        <w:r w:rsidRPr="0022085B" w:rsidDel="0015167B">
          <w:delText xml:space="preserve">table 1 </w:delText>
        </w:r>
        <w:commentRangeStart w:id="24"/>
        <w:r w:rsidRPr="0022085B" w:rsidDel="0015167B">
          <w:delText>of</w:delText>
        </w:r>
      </w:del>
      <w:commentRangeEnd w:id="24"/>
      <w:r w:rsidR="0015167B">
        <w:rPr>
          <w:rStyle w:val="CommentReference"/>
        </w:rPr>
        <w:commentReference w:id="24"/>
      </w:r>
      <w:del w:id="25" w:author="Ralph Crott" w:date="2012-11-20T13:31:00Z">
        <w:r w:rsidRPr="0022085B" w:rsidDel="0015167B">
          <w:delText xml:space="preserve"> </w:delText>
        </w:r>
      </w:del>
      <w:r w:rsidRPr="0022085B">
        <w:t xml:space="preserve">the source paper. In the first stage (Node 1 in both </w:t>
      </w:r>
      <w:r w:rsidR="00357E95">
        <w:fldChar w:fldCharType="begin"/>
      </w:r>
      <w:r w:rsidR="00357E95">
        <w:instrText xml:space="preserve"> REF _Ref331400926 \h  \* MERGEFORMAT </w:instrText>
      </w:r>
      <w:r w:rsidR="00357E95">
        <w:fldChar w:fldCharType="separate"/>
      </w:r>
      <w:r>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t>Figure 2</w:t>
      </w:r>
      <w:r w:rsidR="00357E95">
        <w:fldChar w:fldCharType="end"/>
      </w:r>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ins w:id="26" w:author="Ralph Crott" w:date="2012-11-20T13:32:00Z">
        <w:r w:rsidR="0015167B">
          <w:t xml:space="preserve"> (REFERENCE to the </w:t>
        </w:r>
        <w:proofErr w:type="spellStart"/>
        <w:r w:rsidR="0015167B">
          <w:t>Dirichlet</w:t>
        </w:r>
        <w:proofErr w:type="spellEnd"/>
        <w:r w:rsidR="0015167B">
          <w:t xml:space="preserve"> description ?</w:t>
        </w:r>
      </w:ins>
      <w:ins w:id="27" w:author="Ralph Crott" w:date="2012-11-20T13:33:00Z">
        <w:r w:rsidR="0015167B">
          <w:t>)</w:t>
        </w:r>
      </w:ins>
      <w:r w:rsidRPr="0022085B">
        <w:t xml:space="preserve">, using cell counts from table 1 of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6849D8">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6849D8">
        <w:t>Figure 2</w:t>
      </w:r>
      <w:r w:rsidR="00357E95">
        <w:fldChar w:fldCharType="end"/>
      </w:r>
      <w:r w:rsidR="006849D8">
        <w:t xml:space="preserve">). </w:t>
      </w:r>
      <w:r w:rsidR="00835A98">
        <w:t xml:space="preserve">The R code for doing this is: </w:t>
      </w:r>
    </w:p>
    <w:p w:rsidR="00835A98" w:rsidRDefault="00835A98" w:rsidP="0022085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w:t>
      </w:r>
      <w:r>
        <w:rPr>
          <w:rFonts w:ascii="Courier New" w:hAnsi="Courier New"/>
        </w:rPr>
        <w:t>SA, c(61, 143, 111, 82, 24, 4))</w:t>
      </w:r>
    </w:p>
    <w:p w:rsidR="00835A98" w:rsidRPr="00835A98" w:rsidRDefault="00835A98" w:rsidP="0022085B">
      <w:pPr>
        <w:spacing w:line="360" w:lineRule="auto"/>
        <w:jc w:val="both"/>
        <w:rPr>
          <w:rFonts w:ascii="Courier New" w:hAnsi="Courier New"/>
        </w:rPr>
      </w:pPr>
      <w:r>
        <w:rPr>
          <w:rFonts w:ascii="Courier New" w:hAnsi="Courier New"/>
        </w:rPr>
        <w:lastRenderedPageBreak/>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PSA </w:t>
      </w:r>
      <w:ins w:id="28" w:author="Ralph Crott" w:date="2012-11-20T13:16:00Z">
        <w:r w:rsidR="00FB0752">
          <w:t xml:space="preserve">what does PSA stands </w:t>
        </w:r>
        <w:proofErr w:type="gramStart"/>
        <w:r w:rsidR="00FB0752">
          <w:t>for ?</w:t>
        </w:r>
        <w:proofErr w:type="gramEnd"/>
        <w:r w:rsidR="00FB0752">
          <w:t xml:space="preserve"> </w:t>
        </w:r>
      </w:ins>
      <w:r>
        <w:t xml:space="preserve">samples to produce, and c(61, 143, 111, 82, 24, 4) providing the parameter values for the </w:t>
      </w:r>
      <w:proofErr w:type="spellStart"/>
      <w:r>
        <w:t>Dirichlet</w:t>
      </w:r>
      <w:proofErr w:type="spellEnd"/>
      <w:r>
        <w:t xml:space="preserve"> function. These parameter values are taken directly from </w:t>
      </w:r>
      <w:del w:id="29" w:author="Ralph Crott" w:date="2012-11-20T13:36:00Z">
        <w:r w:rsidDel="00FB793F">
          <w:delText xml:space="preserve">table 1 of </w:delText>
        </w:r>
      </w:del>
      <w:r>
        <w:t>the source paper.</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835A98" w:rsidRDefault="006849D8" w:rsidP="006849D8">
      <w:pPr>
        <w:spacing w:line="360" w:lineRule="auto"/>
        <w:jc w:val="both"/>
      </w:pPr>
      <w:del w:id="30" w:author="Ralph Crott" w:date="2012-11-20T13:35:00Z">
        <w:r w:rsidDel="00FB793F">
          <w:delText xml:space="preserve">Table 3 of </w:delText>
        </w:r>
      </w:del>
      <w:proofErr w:type="gramStart"/>
      <w:r>
        <w:t>the</w:t>
      </w:r>
      <w:proofErr w:type="gramEnd"/>
      <w:r>
        <w:t xml:space="preserve"> source paper presents mean EQ-5D utility values and standard errors associated with each </w:t>
      </w:r>
      <w:proofErr w:type="spellStart"/>
      <w:r>
        <w:t>mRS</w:t>
      </w:r>
      <w:proofErr w:type="spellEnd"/>
      <w:r>
        <w:t xml:space="preserve"> state. These values were use</w:t>
      </w:r>
      <w:r w:rsidR="00835A98">
        <w:t xml:space="preserve">d to produce a large number of simulated values of the mean values of the utility of each state, by assuming that the </w:t>
      </w:r>
      <w:ins w:id="31" w:author="Ralph Crott" w:date="2012-11-20T13:08:00Z">
        <w:r w:rsidR="00780233">
          <w:t xml:space="preserve">mean </w:t>
        </w:r>
      </w:ins>
      <w:r w:rsidR="00835A98">
        <w:t>utility estimates each followed a normal distribution</w:t>
      </w:r>
      <w:ins w:id="32" w:author="Ralph Crott" w:date="2012-11-20T13:08:00Z">
        <w:r w:rsidR="00780233">
          <w:t xml:space="preserve"> </w:t>
        </w:r>
        <w:proofErr w:type="spellStart"/>
        <w:r w:rsidR="00780233">
          <w:t>ie</w:t>
        </w:r>
        <w:proofErr w:type="spellEnd"/>
        <w:r w:rsidR="00780233">
          <w:t xml:space="preserve"> the sampling distribution of the mean(s) is normal</w:t>
        </w:r>
      </w:ins>
      <w:r w:rsidR="00835A98">
        <w:t>.</w:t>
      </w:r>
      <w:ins w:id="33" w:author="Ralph Crott" w:date="2012-11-20T13:11:00Z">
        <w:r w:rsidR="00780233">
          <w:t xml:space="preserve"> (You need to confirm </w:t>
        </w:r>
        <w:proofErr w:type="gramStart"/>
        <w:r w:rsidR="00780233">
          <w:t>this !)</w:t>
        </w:r>
      </w:ins>
      <w:proofErr w:type="gramEnd"/>
      <w:r w:rsidR="00835A98">
        <w:t xml:space="preserve"> This process allows parameter uncertainty at this stage to be propagated through to later stages rather than disregarded. </w:t>
      </w:r>
      <w:ins w:id="34" w:author="Ralph Crott" w:date="2012-11-20T13:08:00Z">
        <w:r w:rsidR="00780233">
          <w:br/>
        </w:r>
      </w:ins>
      <w:r w:rsidR="00835A98">
        <w:t xml:space="preserve">The R code for doing this for the </w:t>
      </w:r>
      <w:proofErr w:type="spellStart"/>
      <w:r w:rsidR="00835A98">
        <w:t>mRS</w:t>
      </w:r>
      <w:proofErr w:type="spellEnd"/>
      <w:r w:rsidR="00835A98">
        <w:t xml:space="preserve"> 3 state is:</w:t>
      </w:r>
    </w:p>
    <w:p w:rsidR="00835A98" w:rsidRPr="00AC177B" w:rsidRDefault="00835A98" w:rsidP="00835A98">
      <w:pPr>
        <w:rPr>
          <w:rFonts w:ascii="Courier New" w:hAnsi="Courier New"/>
        </w:rPr>
      </w:pPr>
      <w:r w:rsidRPr="00AC177B">
        <w:rPr>
          <w:rFonts w:ascii="Courier New" w:hAnsi="Courier New"/>
        </w:rPr>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C6302C" w:rsidRDefault="00835A98" w:rsidP="006849D8">
      <w:pPr>
        <w:spacing w:line="360" w:lineRule="auto"/>
        <w:jc w:val="both"/>
        <w:rPr>
          <w:ins w:id="35" w:author="Ralph Crott" w:date="2012-11-20T13:07:00Z"/>
        </w:rPr>
      </w:pPr>
      <w:r>
        <w:t xml:space="preserve">Where </w:t>
      </w:r>
      <w:r w:rsidR="00C6302C">
        <w:t xml:space="preserve">0.545 is the mean utility reported in </w:t>
      </w:r>
      <w:del w:id="36" w:author="Ralph Crott" w:date="2012-11-20T13:34:00Z">
        <w:r w:rsidR="00C6302C" w:rsidDel="00FB793F">
          <w:delText xml:space="preserve">table 3 </w:delText>
        </w:r>
        <w:commentRangeStart w:id="37"/>
        <w:r w:rsidR="00C6302C" w:rsidDel="00FB793F">
          <w:delText>of</w:delText>
        </w:r>
      </w:del>
      <w:commentRangeEnd w:id="37"/>
      <w:r w:rsidR="00FB793F">
        <w:rPr>
          <w:rStyle w:val="CommentReference"/>
        </w:rPr>
        <w:commentReference w:id="37"/>
      </w:r>
      <w:del w:id="38" w:author="Ralph Crott" w:date="2012-11-20T13:34:00Z">
        <w:r w:rsidR="00C6302C" w:rsidDel="00FB793F">
          <w:delText xml:space="preserve"> </w:delText>
        </w:r>
      </w:del>
      <w:r w:rsidR="00C6302C">
        <w:t xml:space="preserve">the source paper for this </w:t>
      </w:r>
      <w:proofErr w:type="spellStart"/>
      <w:r w:rsidR="00C6302C">
        <w:t>mRS</w:t>
      </w:r>
      <w:proofErr w:type="spellEnd"/>
      <w:r w:rsidR="00C6302C">
        <w:t xml:space="preserve"> state, and 0.277 is the </w:t>
      </w:r>
      <w:ins w:id="39" w:author="Ralph Crott" w:date="2012-11-20T13:07:00Z">
        <w:r w:rsidR="00780233">
          <w:t xml:space="preserve">reported </w:t>
        </w:r>
      </w:ins>
      <w:r w:rsidR="00C6302C">
        <w:t>standard error</w:t>
      </w:r>
      <w:ins w:id="40" w:author="Ralph Crott" w:date="2012-11-20T13:14:00Z">
        <w:r w:rsidR="00780233">
          <w:t xml:space="preserve"> of the individual utilities </w:t>
        </w:r>
        <w:proofErr w:type="gramStart"/>
        <w:r w:rsidR="00780233">
          <w:t xml:space="preserve">or </w:t>
        </w:r>
      </w:ins>
      <w:r w:rsidR="00C6302C">
        <w:t xml:space="preserve"> </w:t>
      </w:r>
      <w:ins w:id="41" w:author="Ralph Crott" w:date="2012-11-20T13:07:00Z">
        <w:r w:rsidR="00780233">
          <w:t>of</w:t>
        </w:r>
        <w:proofErr w:type="gramEnd"/>
        <w:r w:rsidR="00780233">
          <w:t xml:space="preserve"> the mean ?????</w:t>
        </w:r>
      </w:ins>
      <w:del w:id="42" w:author="Ralph Crott" w:date="2012-11-20T13:07:00Z">
        <w:r w:rsidR="00C6302C" w:rsidDel="00780233">
          <w:delText>reported</w:delText>
        </w:r>
      </w:del>
      <w:r w:rsidR="00C6302C">
        <w:t xml:space="preserve">. The simulated values for the other </w:t>
      </w:r>
      <w:proofErr w:type="spellStart"/>
      <w:proofErr w:type="gramStart"/>
      <w:r w:rsidR="00C6302C">
        <w:t>mRS</w:t>
      </w:r>
      <w:proofErr w:type="spellEnd"/>
      <w:proofErr w:type="gramEnd"/>
      <w:r w:rsidR="00C6302C">
        <w:t xml:space="preserve"> states are produced similarly.</w:t>
      </w:r>
      <w:ins w:id="43" w:author="Ralph Crott" w:date="2012-11-20T13:14:00Z">
        <w:r w:rsidR="00780233">
          <w:br/>
        </w:r>
      </w:ins>
      <w:ins w:id="44" w:author="Ralph Crott" w:date="2012-11-20T13:12:00Z">
        <w:r w:rsidR="00780233">
          <w:t xml:space="preserve"> IF the source paper reports only the sample utility mean and standard deviation (in each category)</w:t>
        </w:r>
      </w:ins>
      <w:ins w:id="45" w:author="Ralph Crott" w:date="2012-11-20T13:14:00Z">
        <w:r w:rsidR="00780233">
          <w:t xml:space="preserve"> of the utilities (as I </w:t>
        </w:r>
      </w:ins>
      <w:ins w:id="46" w:author="Ralph Crott" w:date="2012-11-20T13:15:00Z">
        <w:r w:rsidR="00780233">
          <w:t>except</w:t>
        </w:r>
      </w:ins>
      <w:ins w:id="47" w:author="Ralph Crott" w:date="2012-11-20T13:23:00Z">
        <w:r w:rsidR="00DA46A6">
          <w:t>) you</w:t>
        </w:r>
      </w:ins>
      <w:ins w:id="48" w:author="Ralph Crott" w:date="2012-11-20T13:12:00Z">
        <w:r w:rsidR="00780233">
          <w:t xml:space="preserve"> have to </w:t>
        </w:r>
      </w:ins>
      <w:ins w:id="49" w:author="Ralph Crott" w:date="2012-11-20T13:13:00Z">
        <w:r w:rsidR="00780233">
          <w:t>calculate</w:t>
        </w:r>
      </w:ins>
      <w:ins w:id="50" w:author="Ralph Crott" w:date="2012-11-20T13:12:00Z">
        <w:r w:rsidR="00780233">
          <w:t xml:space="preserve"> </w:t>
        </w:r>
      </w:ins>
      <w:ins w:id="51" w:author="Ralph Crott" w:date="2012-11-20T13:13:00Z">
        <w:r w:rsidR="00780233">
          <w:t>the SEM from those 2 statistics first.</w:t>
        </w:r>
      </w:ins>
    </w:p>
    <w:p w:rsidR="00780233" w:rsidRDefault="00DA46A6" w:rsidP="00DA46A6">
      <w:pPr>
        <w:spacing w:line="360" w:lineRule="auto"/>
        <w:rPr>
          <w:ins w:id="52" w:author="Ralph Crott" w:date="2012-11-20T13:17:00Z"/>
        </w:rPr>
        <w:pPrChange w:id="53" w:author="Ralph Crott" w:date="2012-11-20T13:24:00Z">
          <w:pPr>
            <w:spacing w:line="360" w:lineRule="auto"/>
            <w:jc w:val="both"/>
          </w:pPr>
        </w:pPrChange>
      </w:pPr>
      <w:ins w:id="54" w:author="Ralph Crott" w:date="2012-11-20T13:23:00Z">
        <w:r>
          <w:t xml:space="preserve">See </w:t>
        </w:r>
      </w:ins>
      <w:ins w:id="55" w:author="Ralph Crott" w:date="2012-11-20T13:09:00Z">
        <w:r w:rsidR="00780233">
          <w:fldChar w:fldCharType="begin"/>
        </w:r>
        <w:r w:rsidR="00780233">
          <w:instrText xml:space="preserve"> HYPERLINK "</w:instrText>
        </w:r>
      </w:ins>
      <w:ins w:id="56" w:author="Ralph Crott" w:date="2012-11-20T13:07:00Z">
        <w:r w:rsidR="00780233" w:rsidRPr="00780233">
          <w:instrText>http://en.wikipedia.org/wiki/Sampling_distribution</w:instrText>
        </w:r>
      </w:ins>
      <w:ins w:id="57" w:author="Ralph Crott" w:date="2012-11-20T13:09:00Z">
        <w:r w:rsidR="00780233">
          <w:instrText xml:space="preserve">" </w:instrText>
        </w:r>
        <w:r w:rsidR="00780233">
          <w:fldChar w:fldCharType="separate"/>
        </w:r>
      </w:ins>
      <w:ins w:id="58" w:author="Ralph Crott" w:date="2012-11-20T13:07:00Z">
        <w:r w:rsidR="00780233" w:rsidRPr="0077766C">
          <w:rPr>
            <w:rStyle w:val="Hyperlink"/>
          </w:rPr>
          <w:t>http://en.wikipedia.org/wiki/Sampling_distribution</w:t>
        </w:r>
      </w:ins>
      <w:ins w:id="59" w:author="Ralph Crott" w:date="2012-11-20T13:09:00Z">
        <w:r w:rsidR="00780233">
          <w:fldChar w:fldCharType="end"/>
        </w:r>
        <w:r w:rsidR="00780233">
          <w:br/>
          <w:t xml:space="preserve">Do not confuse </w:t>
        </w:r>
      </w:ins>
      <w:ins w:id="60" w:author="Ralph Crott" w:date="2012-11-20T13:22:00Z">
        <w:r>
          <w:t>the observed</w:t>
        </w:r>
      </w:ins>
      <w:ins w:id="61" w:author="Ralph Crott" w:date="2012-11-20T13:11:00Z">
        <w:r w:rsidR="00780233">
          <w:t xml:space="preserve"> sample </w:t>
        </w:r>
      </w:ins>
      <w:ins w:id="62" w:author="Ralph Crott" w:date="2012-11-20T13:09:00Z">
        <w:r w:rsidR="00780233">
          <w:t xml:space="preserve">standard deviation </w:t>
        </w:r>
      </w:ins>
      <w:ins w:id="63" w:author="Ralph Crott" w:date="2012-11-20T13:10:00Z">
        <w:r w:rsidR="00780233">
          <w:t xml:space="preserve">(SD) </w:t>
        </w:r>
      </w:ins>
      <w:ins w:id="64" w:author="Ralph Crott" w:date="2012-11-20T13:09:00Z">
        <w:r w:rsidR="00780233">
          <w:t xml:space="preserve">of the individual </w:t>
        </w:r>
      </w:ins>
      <w:ins w:id="65" w:author="Ralph Crott" w:date="2012-11-20T13:10:00Z">
        <w:r w:rsidR="00780233">
          <w:t xml:space="preserve">patient-level </w:t>
        </w:r>
      </w:ins>
      <w:ins w:id="66" w:author="Ralph Crott" w:date="2012-11-20T13:09:00Z">
        <w:r w:rsidR="00780233">
          <w:t xml:space="preserve">utilities </w:t>
        </w:r>
      </w:ins>
      <w:ins w:id="67" w:author="Ralph Crott" w:date="2012-11-20T13:10:00Z">
        <w:r w:rsidR="00780233">
          <w:t>and the st</w:t>
        </w:r>
        <w:r w:rsidR="00FB0752">
          <w:t xml:space="preserve">andard error of the mean </w:t>
        </w:r>
      </w:ins>
      <w:ins w:id="68" w:author="Ralph Crott" w:date="2012-11-20T13:19:00Z">
        <w:r w:rsidR="00FB0752">
          <w:t>(SEM)</w:t>
        </w:r>
      </w:ins>
    </w:p>
    <w:p w:rsidR="00FB0752" w:rsidRDefault="00FB0752" w:rsidP="006849D8">
      <w:pPr>
        <w:spacing w:line="360" w:lineRule="auto"/>
        <w:jc w:val="both"/>
      </w:pPr>
      <w:ins w:id="69" w:author="Ralph Crott" w:date="2012-11-20T13:17:00Z">
        <w:r>
          <w:t xml:space="preserve">While the statistic </w:t>
        </w:r>
      </w:ins>
      <w:ins w:id="70" w:author="Ralph Crott" w:date="2012-11-20T13:18:00Z">
        <w:r>
          <w:t>“</w:t>
        </w:r>
      </w:ins>
      <w:ins w:id="71" w:author="Ralph Crott" w:date="2012-11-20T13:17:00Z">
        <w:r>
          <w:t>Mean of the utilities</w:t>
        </w:r>
      </w:ins>
      <w:ins w:id="72" w:author="Ralph Crott" w:date="2012-11-20T13:18:00Z">
        <w:r>
          <w:t>” is normally distributed as a consequence of the</w:t>
        </w:r>
      </w:ins>
      <w:ins w:id="73" w:author="Ralph Crott" w:date="2012-11-20T13:21:00Z">
        <w:r w:rsidR="00DA46A6">
          <w:t xml:space="preserve"> Central Limit </w:t>
        </w:r>
      </w:ins>
      <w:ins w:id="74" w:author="Ralph Crott" w:date="2012-11-20T13:23:00Z">
        <w:r w:rsidR="00DA46A6">
          <w:t>Theorem,</w:t>
        </w:r>
      </w:ins>
      <w:ins w:id="75" w:author="Ralph Crott" w:date="2012-11-20T13:18:00Z">
        <w:r>
          <w:t xml:space="preserve"> the observed utilities are AS A RULE</w:t>
        </w:r>
      </w:ins>
      <w:ins w:id="76" w:author="Ralph Crott" w:date="2012-11-20T13:21:00Z">
        <w:r w:rsidR="00DA46A6">
          <w:t xml:space="preserve"> </w:t>
        </w:r>
      </w:ins>
      <w:ins w:id="77" w:author="Ralph Crott" w:date="2012-11-20T13:23:00Z">
        <w:r w:rsidR="00DA46A6">
          <w:t>ARE NOT</w:t>
        </w:r>
      </w:ins>
      <w:ins w:id="78" w:author="Ralph Crott" w:date="2012-11-20T13:18:00Z">
        <w:r>
          <w:t xml:space="preserve"> normally distributed. </w:t>
        </w:r>
      </w:ins>
      <w:ins w:id="79" w:author="Ralph Crott" w:date="2012-11-20T13:22:00Z">
        <w:r w:rsidR="00DA46A6">
          <w:t xml:space="preserve">Empirically observed </w:t>
        </w:r>
      </w:ins>
      <w:ins w:id="80" w:author="Ralph Crott" w:date="2012-11-20T13:23:00Z">
        <w:r w:rsidR="00DA46A6">
          <w:t>utilities present</w:t>
        </w:r>
      </w:ins>
      <w:ins w:id="81" w:author="Ralph Crott" w:date="2012-11-20T13:19:00Z">
        <w:r>
          <w:t xml:space="preserve"> plenty of weird problems (see my 2010 and 2012 papers for example</w:t>
        </w:r>
      </w:ins>
      <w:ins w:id="82" w:author="Ralph Crott" w:date="2012-11-20T13:20:00Z">
        <w:r>
          <w:t xml:space="preserve"> with references therein</w:t>
        </w:r>
      </w:ins>
      <w:ins w:id="83" w:author="Ralph Crott" w:date="2012-11-20T13:19:00Z">
        <w:r>
          <w:t xml:space="preserve">) </w:t>
        </w:r>
      </w:ins>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 xml:space="preserve">In the economic model we developed, utility multipliers rather than utility values themselves were used </w:t>
      </w:r>
      <w:r w:rsidRPr="00A632B1">
        <w:rPr>
          <w:highlight w:val="yellow"/>
        </w:rPr>
        <w:t>[reason why we did this</w:t>
      </w:r>
      <w:ins w:id="84" w:author="Ralph Crott" w:date="2012-11-20T13:15:00Z">
        <w:r w:rsidR="00FB0752">
          <w:rPr>
            <w:highlight w:val="yellow"/>
          </w:rPr>
          <w:t xml:space="preserve"> Yes </w:t>
        </w:r>
        <w:proofErr w:type="gramStart"/>
        <w:r w:rsidR="00FB0752">
          <w:rPr>
            <w:highlight w:val="yellow"/>
          </w:rPr>
          <w:t>Why ?</w:t>
        </w:r>
      </w:ins>
      <w:proofErr w:type="gramEnd"/>
      <w:r w:rsidRPr="00A632B1">
        <w:rPr>
          <w:highlight w:val="yellow"/>
        </w:rPr>
        <w:t>].</w:t>
      </w:r>
      <w:r w:rsidRPr="00C6302C">
        <w:t xml:space="preserve"> To turn the utility simulations into utility multipliers</w:t>
      </w:r>
      <w:r w:rsidR="004660DC">
        <w:t xml:space="preserve"> (indicated in node 5 of </w:t>
      </w:r>
      <w:r w:rsidR="004660DC" w:rsidRPr="0022085B">
        <w:t xml:space="preserve">both </w:t>
      </w:r>
      <w:r w:rsidR="00357E95">
        <w:fldChar w:fldCharType="begin"/>
      </w:r>
      <w:r w:rsidR="00357E95">
        <w:instrText xml:space="preserve"> REF _Ref331400926 \h  \* MERGEFORMAT </w:instrText>
      </w:r>
      <w:r w:rsidR="00357E95">
        <w:fldChar w:fldCharType="separate"/>
      </w:r>
      <w:r w:rsidR="004660DC">
        <w:t>Figure 1</w:t>
      </w:r>
      <w:r w:rsidR="00357E95">
        <w:fldChar w:fldCharType="end"/>
      </w:r>
      <w:r w:rsidR="004660DC" w:rsidRPr="0022085B">
        <w:t xml:space="preserve"> and </w:t>
      </w:r>
      <w:r w:rsidR="00357E95">
        <w:fldChar w:fldCharType="begin"/>
      </w:r>
      <w:r w:rsidR="00357E95">
        <w:instrText xml:space="preserve"> REF _Ref336007551 \h  \* MERGEFORMAT </w:instrText>
      </w:r>
      <w:r w:rsidR="00357E95">
        <w:fldChar w:fldCharType="separate"/>
      </w:r>
      <w:r w:rsidR="004660DC">
        <w:t>Figure 2</w:t>
      </w:r>
      <w:r w:rsidR="00357E95">
        <w:fldChar w:fldCharType="end"/>
      </w:r>
      <w:r w:rsidR="004660DC">
        <w:t>)</w:t>
      </w:r>
      <w:r w:rsidRPr="00C6302C">
        <w:t xml:space="preserve"> we assumed that </w:t>
      </w:r>
      <w:proofErr w:type="spellStart"/>
      <w:r w:rsidRPr="00C6302C">
        <w:t>mRS</w:t>
      </w:r>
      <w:proofErr w:type="spellEnd"/>
      <w:r w:rsidRPr="00C6302C">
        <w:t xml:space="preserve"> 0 (‘no symptoms’) represented full health</w:t>
      </w:r>
      <w:ins w:id="85" w:author="Ralph Crott" w:date="2012-11-20T13:26:00Z">
        <w:r w:rsidR="0015167B">
          <w:t xml:space="preserve"> with utility =</w:t>
        </w:r>
        <w:proofErr w:type="gramStart"/>
        <w:r w:rsidR="0015167B">
          <w:t>1 ?</w:t>
        </w:r>
      </w:ins>
      <w:r w:rsidRPr="00C6302C">
        <w:t>.</w:t>
      </w:r>
      <w:proofErr w:type="gramEnd"/>
      <w:r w:rsidRPr="00C6302C">
        <w:t xml:space="preserve"> The multipliers for </w:t>
      </w:r>
      <w:proofErr w:type="spellStart"/>
      <w:proofErr w:type="gramStart"/>
      <w:r w:rsidRPr="00C6302C">
        <w:t>mRS</w:t>
      </w:r>
      <w:proofErr w:type="spellEnd"/>
      <w:proofErr w:type="gramEnd"/>
      <w:r w:rsidRPr="00C6302C">
        <w:t xml:space="preserve"> states 1-5 were therefore produced by dividing simulated values from the more severe category by simulated values from the </w:t>
      </w:r>
      <w:proofErr w:type="spellStart"/>
      <w:r w:rsidRPr="00C6302C">
        <w:t>mRS</w:t>
      </w:r>
      <w:proofErr w:type="spellEnd"/>
      <w:r w:rsidRPr="00C6302C">
        <w:t xml:space="preserve"> 0 </w:t>
      </w:r>
      <w:proofErr w:type="spellStart"/>
      <w:r w:rsidRPr="00C6302C">
        <w:lastRenderedPageBreak/>
        <w:t>distribution.</w:t>
      </w:r>
      <w:del w:id="86" w:author="Ralph Crott" w:date="2012-11-20T13:15:00Z">
        <w:r w:rsidRPr="00C6302C" w:rsidDel="00FB0752">
          <w:delText xml:space="preserve"> Because </w:delText>
        </w:r>
        <w:r w:rsidDel="00FB0752">
          <w:delText>R is a vector based langua</w:delText>
        </w:r>
      </w:del>
      <w:proofErr w:type="gramStart"/>
      <w:ins w:id="87" w:author="Ralph Crott" w:date="2012-11-20T13:16:00Z">
        <w:r w:rsidR="00FB0752">
          <w:t>n</w:t>
        </w:r>
      </w:ins>
      <w:proofErr w:type="spellEnd"/>
      <w:proofErr w:type="gramEnd"/>
      <w:del w:id="88" w:author="Ralph Crott" w:date="2012-11-20T13:15:00Z">
        <w:r w:rsidDel="00FB0752">
          <w:delText>ge</w:delText>
        </w:r>
      </w:del>
      <w:r>
        <w:t>, the</w:t>
      </w:r>
      <w:ins w:id="89" w:author="Ralph Crott" w:date="2012-11-20T13:16:00Z">
        <w:r w:rsidR="00FB0752">
          <w:t xml:space="preserve"> R</w:t>
        </w:r>
      </w:ins>
      <w:r>
        <w:t xml:space="preserve"> command for producing the utility multiplier associated with </w:t>
      </w:r>
      <w:proofErr w:type="spellStart"/>
      <w:r>
        <w:t>mRS</w:t>
      </w:r>
      <w:proofErr w:type="spellEnd"/>
      <w:r>
        <w:t xml:space="preserve"> 3, for example, is simply</w:t>
      </w:r>
      <w:r w:rsidR="00A15484">
        <w:t>:</w:t>
      </w:r>
      <w:r>
        <w:t xml:space="preserve"> </w:t>
      </w:r>
    </w:p>
    <w:p w:rsidR="00C6302C" w:rsidRPr="00AC177B" w:rsidRDefault="00C6302C" w:rsidP="00C6302C">
      <w:pPr>
        <w:rPr>
          <w:rFonts w:ascii="Courier New" w:hAnsi="Courier New"/>
        </w:rPr>
      </w:pPr>
      <w:r w:rsidRPr="00AC177B">
        <w:rPr>
          <w:rFonts w:ascii="Courier New" w:hAnsi="Courier New"/>
        </w:rPr>
        <w:t>mult.s3 &lt;- s3/s0</w:t>
      </w:r>
    </w:p>
    <w:p w:rsidR="00C6302C" w:rsidRPr="00C6302C" w:rsidRDefault="00A15484" w:rsidP="00C6302C">
      <w:pPr>
        <w:spacing w:line="360" w:lineRule="auto"/>
        <w:jc w:val="both"/>
      </w:pPr>
      <w:r>
        <w:t xml:space="preserve">This produces a vector of length N.PSA, because both s3 and s0 are also vectors of length N.PSA. The multipliers associated with the other </w:t>
      </w:r>
      <w:proofErr w:type="spellStart"/>
      <w:proofErr w:type="gramStart"/>
      <w:r>
        <w:t>mRS</w:t>
      </w:r>
      <w:proofErr w:type="spellEnd"/>
      <w:proofErr w:type="gramEnd"/>
      <w:r>
        <w:t xml:space="preserve"> states are produced similarly. Producing utility multipliers in this way means that uncertainty in both the numerator and denominator values are incorporated in the simulation.</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FB793F" w:rsidRDefault="004660DC" w:rsidP="00BA3D34">
      <w:pPr>
        <w:spacing w:line="360" w:lineRule="auto"/>
        <w:jc w:val="both"/>
        <w:rPr>
          <w:ins w:id="90" w:author="Ralph Crott" w:date="2012-11-20T13:38:00Z"/>
        </w:rPr>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t>Figure 1</w:t>
      </w:r>
      <w:r w:rsidR="00357E95">
        <w:fldChar w:fldCharType="end"/>
      </w:r>
      <w:r>
        <w:t xml:space="preserve">, the independent state category </w:t>
      </w:r>
      <w:r w:rsidR="00CC6261">
        <w:t xml:space="preserve">(Node 4a) </w:t>
      </w:r>
      <w:r>
        <w:t>is comprised of</w:t>
      </w:r>
      <w:ins w:id="91" w:author="Ralph Crott" w:date="2012-11-20T13:37:00Z">
        <w:r w:rsidR="00FB793F">
          <w:t xml:space="preserve"> a mix of</w:t>
        </w:r>
      </w:ins>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ins w:id="92" w:author="Ralph Crott" w:date="2012-11-20T13:37:00Z">
        <w:r w:rsidR="00FB793F">
          <w:t xml:space="preserve"> a mix of</w:t>
        </w:r>
      </w:ins>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FB793F">
        <w:rPr>
          <w:highlight w:val="yellow"/>
          <w:rPrChange w:id="93" w:author="Ralph Crott" w:date="2012-11-20T13:38:00Z">
            <w:rPr/>
          </w:rPrChange>
        </w:rPr>
        <w:t>. It would also be wrong to disregard parameter uncertainty due to the finite sample size on which these estimates are based</w:t>
      </w:r>
      <w:ins w:id="94" w:author="Ralph Crott" w:date="2012-11-20T13:38:00Z">
        <w:r w:rsidR="00FB793F">
          <w:t xml:space="preserve"> What do you mean exactly by that ????, be more precise, which parameter(s)?,</w:t>
        </w:r>
      </w:ins>
      <w:ins w:id="95" w:author="Ralph Crott" w:date="2012-11-20T13:39:00Z">
        <w:r w:rsidR="00FB793F">
          <w:t xml:space="preserve"> the mixing proportions ?</w:t>
        </w:r>
      </w:ins>
    </w:p>
    <w:p w:rsidR="00127524" w:rsidRDefault="00CC6261" w:rsidP="00BA3D34">
      <w:pPr>
        <w:spacing w:line="360" w:lineRule="auto"/>
        <w:jc w:val="both"/>
        <w:rPr>
          <w:ins w:id="96" w:author="Ralph Crott" w:date="2012-11-20T13:43:00Z"/>
        </w:rPr>
      </w:pPr>
      <w:r>
        <w:t xml:space="preserve">. To address both of these concerns, the component states were </w:t>
      </w:r>
      <w:commentRangeStart w:id="97"/>
      <w:r>
        <w:t>dynamically</w:t>
      </w:r>
      <w:commentRangeEnd w:id="97"/>
      <w:r w:rsidR="00CC7206">
        <w:rPr>
          <w:rStyle w:val="CommentReference"/>
        </w:rPr>
        <w:commentReference w:id="97"/>
      </w:r>
      <w:r>
        <w:t xml:space="preserve"> reweighted in the collapsed states for each of the </w:t>
      </w:r>
      <w:proofErr w:type="spellStart"/>
      <w:r>
        <w:t>Dirichlet</w:t>
      </w:r>
      <w:proofErr w:type="spellEnd"/>
      <w:r>
        <w:t xml:space="preserve"> draws produced and stored previously (Nodes 2a and 3a of </w:t>
      </w:r>
      <w:r w:rsidR="00357E95">
        <w:fldChar w:fldCharType="begin"/>
      </w:r>
      <w:r w:rsidR="00357E95">
        <w:instrText xml:space="preserve"> REF _Ref331400926 \h  \* MERGEFORMAT </w:instrText>
      </w:r>
      <w:r w:rsidR="00357E95">
        <w:fldChar w:fldCharType="separate"/>
      </w:r>
      <w:r>
        <w:t>Figure 1</w:t>
      </w:r>
      <w:r w:rsidR="00357E95">
        <w:fldChar w:fldCharType="end"/>
      </w:r>
      <w:r>
        <w:t xml:space="preserve">). This process is illustrated graphically for a single draw from the </w:t>
      </w:r>
      <w:proofErr w:type="spellStart"/>
      <w:r>
        <w:t>Dirichlet</w:t>
      </w:r>
      <w:proofErr w:type="spellEnd"/>
      <w:r>
        <w:t xml:space="preserve"> distribution in </w:t>
      </w:r>
      <w:r w:rsidR="00336D04">
        <w:fldChar w:fldCharType="begin"/>
      </w:r>
      <w:r>
        <w:instrText xml:space="preserve"> REF _Ref336020267 \h </w:instrText>
      </w:r>
      <w:r w:rsidR="00336D04">
        <w:fldChar w:fldCharType="separate"/>
      </w:r>
      <w:r>
        <w:t xml:space="preserve">Figure </w:t>
      </w:r>
      <w:r>
        <w:rPr>
          <w:noProof/>
        </w:rPr>
        <w:t>3</w:t>
      </w:r>
      <w:r w:rsidR="00336D04">
        <w:fldChar w:fldCharType="end"/>
      </w:r>
      <w:r>
        <w:t xml:space="preserve">. </w:t>
      </w:r>
      <w:ins w:id="98" w:author="Ralph Crott" w:date="2012-11-20T13:43:00Z">
        <w:r w:rsidR="00CC7206">
          <w:t xml:space="preserve"> </w:t>
        </w:r>
      </w:ins>
    </w:p>
    <w:p w:rsidR="00CC7206" w:rsidRDefault="00CC7206" w:rsidP="00BA3D34">
      <w:pPr>
        <w:spacing w:line="360" w:lineRule="auto"/>
        <w:jc w:val="both"/>
      </w:pPr>
      <w:ins w:id="99" w:author="Ralph Crott" w:date="2012-11-20T13:43:00Z">
        <w:r>
          <w:t xml:space="preserve">So what does it gives </w:t>
        </w:r>
        <w:proofErr w:type="gramStart"/>
        <w:r>
          <w:t>you ?</w:t>
        </w:r>
        <w:proofErr w:type="gramEnd"/>
        <w:r>
          <w:t xml:space="preserve"> The relative proportions of the </w:t>
        </w:r>
        <w:proofErr w:type="spellStart"/>
        <w:r>
          <w:t>mRS</w:t>
        </w:r>
        <w:proofErr w:type="spellEnd"/>
        <w:r>
          <w:t xml:space="preserve"> states in the new</w:t>
        </w:r>
      </w:ins>
      <w:ins w:id="100" w:author="Ralph Crott" w:date="2012-11-20T13:44:00Z">
        <w:r>
          <w:t xml:space="preserve"> defined</w:t>
        </w:r>
      </w:ins>
      <w:ins w:id="101" w:author="Ralph Crott" w:date="2012-11-20T13:43:00Z">
        <w:r>
          <w:t xml:space="preserve"> </w:t>
        </w:r>
      </w:ins>
      <w:ins w:id="102" w:author="Ralph Crott" w:date="2012-11-20T13:44:00Z">
        <w:r>
          <w:t>(Alive</w:t>
        </w:r>
        <w:proofErr w:type="gramStart"/>
        <w:r>
          <w:t>)</w:t>
        </w:r>
      </w:ins>
      <w:ins w:id="103" w:author="Ralph Crott" w:date="2012-11-20T13:43:00Z">
        <w:r>
          <w:t>States</w:t>
        </w:r>
      </w:ins>
      <w:proofErr w:type="gramEnd"/>
      <w:ins w:id="104" w:author="Ralph Crott" w:date="2012-11-20T13:44:00Z">
        <w:r>
          <w:t xml:space="preserve"> </w:t>
        </w:r>
        <w:proofErr w:type="spellStart"/>
        <w:r>
          <w:t>ie</w:t>
        </w:r>
        <w:proofErr w:type="spellEnd"/>
        <w:r>
          <w:t xml:space="preserve"> independent and dependent</w:t>
        </w:r>
      </w:ins>
      <w:ins w:id="105" w:author="Ralph Crott" w:date="2012-11-20T13:45:00Z">
        <w:r>
          <w:t xml:space="preserve"> (should be stated </w:t>
        </w:r>
        <w:proofErr w:type="spellStart"/>
        <w:r>
          <w:t>explicitlely</w:t>
        </w:r>
        <w:proofErr w:type="spellEnd"/>
        <w:r>
          <w:t>)</w:t>
        </w:r>
      </w:ins>
    </w:p>
    <w:p w:rsidR="00127524" w:rsidRDefault="00127524" w:rsidP="00127524">
      <w:pPr>
        <w:keepNext/>
      </w:pPr>
      <w:r>
        <w:rPr>
          <w:noProof/>
          <w:lang w:eastAsia="en-GB"/>
        </w:rPr>
        <w:drawing>
          <wp:inline distT="0" distB="0" distL="0" distR="0" wp14:anchorId="4BD8CF74" wp14:editId="579B640A">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27524" w:rsidRPr="00AB58D4" w:rsidRDefault="00127524" w:rsidP="00127524">
      <w:pPr>
        <w:pStyle w:val="Caption"/>
      </w:pPr>
      <w:bookmarkStart w:id="106" w:name="_Ref336020267"/>
      <w:r>
        <w:t xml:space="preserve">Figure </w:t>
      </w:r>
      <w:r w:rsidR="00336D04">
        <w:fldChar w:fldCharType="begin"/>
      </w:r>
      <w:r w:rsidR="006E201E">
        <w:instrText xml:space="preserve"> SEQ Figure \* ARABIC </w:instrText>
      </w:r>
      <w:r w:rsidR="00336D04">
        <w:fldChar w:fldCharType="separate"/>
      </w:r>
      <w:r>
        <w:rPr>
          <w:noProof/>
        </w:rPr>
        <w:t>3</w:t>
      </w:r>
      <w:r w:rsidR="00336D04">
        <w:rPr>
          <w:noProof/>
        </w:rPr>
        <w:fldChar w:fldCharType="end"/>
      </w:r>
      <w:bookmarkEnd w:id="106"/>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4660DC" w:rsidRDefault="00127524" w:rsidP="00BA3D34">
      <w:pPr>
        <w:spacing w:line="360" w:lineRule="auto"/>
        <w:jc w:val="both"/>
      </w:pPr>
      <w:del w:id="107" w:author="Ralph Crott" w:date="2012-11-20T13:45:00Z">
        <w:r w:rsidDel="006B36C8">
          <w:lastRenderedPageBreak/>
          <w:delText xml:space="preserve">Within R </w:delText>
        </w:r>
      </w:del>
      <w:proofErr w:type="gramStart"/>
      <w:r>
        <w:t>the</w:t>
      </w:r>
      <w:proofErr w:type="gramEnd"/>
      <w:r>
        <w:t xml:space="preserve"> </w:t>
      </w:r>
      <w:ins w:id="108" w:author="Ralph Crott" w:date="2012-11-20T13:45:00Z">
        <w:r w:rsidR="006B36C8">
          <w:t xml:space="preserve">R </w:t>
        </w:r>
      </w:ins>
      <w:r>
        <w:t xml:space="preserve">code for doing this for each draw from the </w:t>
      </w:r>
      <w:proofErr w:type="spellStart"/>
      <w:r>
        <w:t>Dirichlet</w:t>
      </w:r>
      <w:proofErr w:type="spellEnd"/>
      <w:r>
        <w:t xml:space="preserve"> distribution for the Independent state category is shown below:</w:t>
      </w:r>
      <w:r w:rsidR="00B41287">
        <w:t xml:space="preserve"> </w:t>
      </w:r>
    </w:p>
    <w:p w:rsidR="00CC6261" w:rsidRDefault="00CC6261" w:rsidP="00127524">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CC6261" w:rsidRPr="00AC177B" w:rsidRDefault="00CC6261" w:rsidP="00127524">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CC6261" w:rsidRPr="00AC177B" w:rsidRDefault="00CC6261" w:rsidP="00127524">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27524" w:rsidRDefault="00127524" w:rsidP="00127524">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p w:rsidR="00127524" w:rsidRDefault="00127524" w:rsidP="00127524">
      <w:pPr>
        <w:pStyle w:val="Heading3"/>
      </w:pPr>
      <w:r>
        <w:t>Producing weighted utility multiplier estimates for independent and dependent stroke categories</w:t>
      </w:r>
    </w:p>
    <w:p w:rsidR="006B36C8" w:rsidRDefault="00127524" w:rsidP="006B36C8">
      <w:pPr>
        <w:spacing w:line="360" w:lineRule="auto"/>
        <w:rPr>
          <w:ins w:id="109" w:author="Ralph Crott" w:date="2012-11-20T13:47:00Z"/>
        </w:rPr>
        <w:pPrChange w:id="110" w:author="Ralph Crott" w:date="2012-11-20T13:46:00Z">
          <w:pPr>
            <w:spacing w:line="360" w:lineRule="auto"/>
            <w:jc w:val="both"/>
          </w:pPr>
        </w:pPrChange>
      </w:pPr>
      <w:r>
        <w:t xml:space="preserve">Estimates of the relative proportion of each of the component </w:t>
      </w:r>
      <w:proofErr w:type="spellStart"/>
      <w:r>
        <w:t>mRS</w:t>
      </w:r>
      <w:proofErr w:type="spellEnd"/>
      <w:r>
        <w:t xml:space="preserve"> states in the collapsed </w:t>
      </w:r>
      <w:ins w:id="111" w:author="Ralph Crott" w:date="2012-11-20T13:47:00Z">
        <w:r w:rsidR="006B36C8">
          <w:t xml:space="preserve">Independent and Dependent health </w:t>
        </w:r>
      </w:ins>
      <w:r>
        <w:t xml:space="preserve">states (Nodes 4a and 4b of </w:t>
      </w:r>
      <w:r w:rsidR="00357E95">
        <w:fldChar w:fldCharType="begin"/>
      </w:r>
      <w:r w:rsidR="00357E95">
        <w:instrText xml:space="preserve"> REF _Ref331400926 \h  \* MERGEFORMAT </w:instrText>
      </w:r>
      <w:r w:rsidR="00357E95">
        <w:fldChar w:fldCharType="separate"/>
      </w:r>
      <w:r>
        <w:t>Figure 1</w:t>
      </w:r>
      <w:r w:rsidR="00357E95">
        <w:fldChar w:fldCharType="end"/>
      </w:r>
      <w:r>
        <w:t>), and of the utility multipliers associated with each of the</w:t>
      </w:r>
      <w:ins w:id="112" w:author="Ralph Crott" w:date="2012-11-20T13:47:00Z">
        <w:r w:rsidR="006B36C8">
          <w:t>se</w:t>
        </w:r>
      </w:ins>
      <w:r>
        <w:t xml:space="preserve"> </w:t>
      </w:r>
      <w:r w:rsidR="001F49C2">
        <w:t>component states, were</w:t>
      </w:r>
      <w:ins w:id="113" w:author="Ralph Crott" w:date="2012-11-20T13:47:00Z">
        <w:r w:rsidR="006B36C8">
          <w:t xml:space="preserve"> then</w:t>
        </w:r>
      </w:ins>
      <w:r w:rsidR="001F49C2">
        <w:t xml:space="preserve"> combined to produce </w:t>
      </w:r>
      <w:ins w:id="114" w:author="Ralph Crott" w:date="2012-11-20T13:46:00Z">
        <w:r w:rsidR="006B36C8">
          <w:t>(</w:t>
        </w:r>
      </w:ins>
      <w:r w:rsidR="001F49C2">
        <w:t>simulated</w:t>
      </w:r>
      <w:ins w:id="115" w:author="Ralph Crott" w:date="2012-11-20T13:46:00Z">
        <w:r w:rsidR="006B36C8">
          <w:t>)</w:t>
        </w:r>
      </w:ins>
      <w:r w:rsidR="001F49C2">
        <w:t xml:space="preserve"> distributions of the utility multipliers associated with </w:t>
      </w:r>
      <w:ins w:id="116" w:author="Ralph Crott" w:date="2012-11-20T13:46:00Z">
        <w:r w:rsidR="006B36C8">
          <w:t xml:space="preserve">the </w:t>
        </w:r>
      </w:ins>
      <w:r w:rsidR="001F49C2">
        <w:t>Independent and Dependent stroke states.</w:t>
      </w:r>
    </w:p>
    <w:p w:rsidR="006B36C8" w:rsidRDefault="006B36C8" w:rsidP="006B36C8">
      <w:pPr>
        <w:spacing w:line="360" w:lineRule="auto"/>
        <w:rPr>
          <w:ins w:id="117" w:author="Ralph Crott" w:date="2012-11-20T13:48:00Z"/>
        </w:rPr>
        <w:pPrChange w:id="118" w:author="Ralph Crott" w:date="2012-11-20T13:46:00Z">
          <w:pPr>
            <w:spacing w:line="360" w:lineRule="auto"/>
            <w:jc w:val="both"/>
          </w:pPr>
        </w:pPrChange>
      </w:pPr>
      <w:ins w:id="119" w:author="Ralph Crott" w:date="2012-11-20T13:48:00Z">
        <w:r>
          <w:t>For clarity What</w:t>
        </w:r>
      </w:ins>
      <w:ins w:id="120" w:author="Ralph Crott" w:date="2012-11-20T13:47:00Z">
        <w:r>
          <w:t xml:space="preserve"> </w:t>
        </w:r>
      </w:ins>
      <w:ins w:id="121" w:author="Ralph Crott" w:date="2012-11-20T13:48:00Z">
        <w:r>
          <w:t xml:space="preserve">do you end up then </w:t>
        </w:r>
        <w:proofErr w:type="spellStart"/>
        <w:r>
          <w:t>exacly</w:t>
        </w:r>
        <w:proofErr w:type="spellEnd"/>
        <w:r>
          <w:t xml:space="preserve"> </w:t>
        </w:r>
        <w:proofErr w:type="gramStart"/>
        <w:r>
          <w:t>with ?</w:t>
        </w:r>
        <w:proofErr w:type="gramEnd"/>
        <w:r>
          <w:t xml:space="preserve"> </w:t>
        </w:r>
      </w:ins>
    </w:p>
    <w:p w:rsidR="00127524" w:rsidRDefault="006B36C8" w:rsidP="006B36C8">
      <w:pPr>
        <w:spacing w:line="360" w:lineRule="auto"/>
        <w:pPrChange w:id="122" w:author="Ralph Crott" w:date="2012-11-20T13:46:00Z">
          <w:pPr>
            <w:spacing w:line="360" w:lineRule="auto"/>
            <w:jc w:val="both"/>
          </w:pPr>
        </w:pPrChange>
      </w:pPr>
      <w:ins w:id="123" w:author="Ralph Crott" w:date="2012-11-20T13:46:00Z">
        <w:r>
          <w:br/>
        </w:r>
      </w:ins>
      <w:r w:rsidR="001F49C2">
        <w:t xml:space="preserve"> For the Independent state the </w:t>
      </w:r>
      <w:r w:rsidR="00127524">
        <w:t xml:space="preserve">R code for doing this </w:t>
      </w:r>
      <w:r w:rsidR="001F49C2">
        <w:t>is as follows:</w:t>
      </w:r>
    </w:p>
    <w:p w:rsidR="00127524" w:rsidRPr="00AC177B" w:rsidRDefault="00127524" w:rsidP="0012752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27524" w:rsidRDefault="00A9339A" w:rsidP="00A9339A">
      <w:pPr>
        <w:spacing w:line="360" w:lineRule="auto"/>
        <w:jc w:val="both"/>
        <w:rPr>
          <w:ins w:id="124" w:author="Ralph Crott" w:date="2012-11-20T14:10:00Z"/>
        </w:rPr>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  </w:t>
      </w:r>
      <w:r w:rsidRPr="00A9339A">
        <w:t xml:space="preserve"> </w:t>
      </w:r>
    </w:p>
    <w:p w:rsidR="007C7108" w:rsidRDefault="007C7108" w:rsidP="00A9339A">
      <w:pPr>
        <w:spacing w:line="360" w:lineRule="auto"/>
        <w:jc w:val="both"/>
      </w:pPr>
      <w:ins w:id="125" w:author="Ralph Crott" w:date="2012-11-20T14:10:00Z">
        <w:r>
          <w:t xml:space="preserve">So this gives you what? An estimate of a utility multiplier and its standard deviation for each of the </w:t>
        </w:r>
      </w:ins>
      <w:ins w:id="126" w:author="Ralph Crott" w:date="2012-11-20T14:11:00Z">
        <w:r>
          <w:t>aggregate</w:t>
        </w:r>
      </w:ins>
      <w:ins w:id="127" w:author="Ralph Crott" w:date="2012-11-20T14:10:00Z">
        <w:r>
          <w:t xml:space="preserve"> </w:t>
        </w:r>
      </w:ins>
      <w:ins w:id="128" w:author="Ralph Crott" w:date="2012-11-20T14:11:00Z">
        <w:r>
          <w:t xml:space="preserve">new states </w:t>
        </w:r>
        <w:proofErr w:type="spellStart"/>
        <w:r>
          <w:t>ie</w:t>
        </w:r>
        <w:proofErr w:type="spellEnd"/>
        <w:r>
          <w:t xml:space="preserve"> Independent and </w:t>
        </w:r>
        <w:proofErr w:type="gramStart"/>
        <w:r>
          <w:t>dependent ?</w:t>
        </w:r>
      </w:ins>
      <w:proofErr w:type="gramEnd"/>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544E74" w:rsidRPr="00CE0229" w:rsidRDefault="00544E74" w:rsidP="00544E74">
      <w:pPr>
        <w:rPr>
          <w:lang w:val="en-US" w:bidi="en-US"/>
        </w:rPr>
      </w:pPr>
    </w:p>
    <w:p w:rsidR="005403B9" w:rsidRDefault="00A96231" w:rsidP="005403B9">
      <w:pPr>
        <w:spacing w:line="360" w:lineRule="auto"/>
        <w:jc w:val="both"/>
        <w:rPr>
          <w:ins w:id="129" w:author="Ralph Crott" w:date="2012-11-20T13:50:00Z"/>
        </w:rPr>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w:t>
      </w:r>
      <w:r>
        <w:lastRenderedPageBreak/>
        <w:t xml:space="preserve">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BB4688">
        <w:t xml:space="preserve">Table </w:t>
      </w:r>
      <w:del w:id="130" w:author="Ralph Crott" w:date="2012-11-20T13:50:00Z">
        <w:r w:rsidR="00BB4688" w:rsidDel="006B36C8">
          <w:rPr>
            <w:noProof/>
          </w:rPr>
          <w:delText>1</w:delText>
        </w:r>
      </w:del>
      <w:r w:rsidR="00336D04">
        <w:fldChar w:fldCharType="end"/>
      </w:r>
      <w:r w:rsidR="00BB4688">
        <w:t xml:space="preserve"> below</w:t>
      </w:r>
      <w:r>
        <w:t xml:space="preserve">, and were previously reported in Holmes et al </w:t>
      </w:r>
      <w:r w:rsidR="00336D04">
        <w:fldChar w:fldCharType="begin" w:fldLock="1"/>
      </w:r>
      <w:r w:rsidR="00D009D4">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"family" : "Holmes", "given" : "M W" }, { "family" : "Goodacre", "given" : "S" }, { "family" : "Stevenson", "given" : "M D" }, { "family" : "Pandor", "given" : "A" }, { "family" : "Pickering", "given" : "A"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"(6)" }, "properties" : { "noteIndex" : 0 }, "schema" : "https://github.com/citation-style-language/schema/raw/master/csl-citation.json" }</w:instrText>
      </w:r>
      <w:r w:rsidR="00336D04">
        <w:fldChar w:fldCharType="separate"/>
      </w:r>
      <w:r w:rsidRPr="00BB4688">
        <w:rPr>
          <w:noProof/>
        </w:rPr>
        <w:t>(6)</w:t>
      </w:r>
      <w:r w:rsidR="00336D04">
        <w:fldChar w:fldCharType="end"/>
      </w:r>
      <w:r w:rsidR="00BB4688">
        <w:t>.</w:t>
      </w:r>
      <w:r w:rsidRPr="00A96231">
        <w:t xml:space="preserve"> </w:t>
      </w:r>
      <w:commentRangeStart w:id="131"/>
      <w:r>
        <w:t xml:space="preserve"> </w:t>
      </w:r>
      <w:commentRangeEnd w:id="131"/>
      <w:r>
        <w:rPr>
          <w:rStyle w:val="CommentReference"/>
        </w:rPr>
        <w:commentReference w:id="131"/>
      </w:r>
    </w:p>
    <w:p w:rsidR="006B36C8" w:rsidRPr="00EF4EB9" w:rsidRDefault="006C77F9" w:rsidP="006B36C8">
      <w:pPr>
        <w:spacing w:after="0" w:line="360" w:lineRule="auto"/>
        <w:jc w:val="both"/>
        <w:pPrChange w:id="132" w:author="Ralph Crott" w:date="2012-11-20T13:50:00Z">
          <w:pPr>
            <w:spacing w:line="360" w:lineRule="auto"/>
            <w:jc w:val="both"/>
          </w:pPr>
        </w:pPrChange>
      </w:pPr>
      <w:ins w:id="133" w:author="Ralph Crott" w:date="2012-11-20T13:52:00Z">
        <w:r>
          <w:t>Source Data for GOS</w:t>
        </w:r>
      </w:ins>
    </w:p>
    <w:tbl>
      <w:tblPr>
        <w:tblStyle w:val="TableGrid"/>
        <w:tblW w:w="0" w:type="auto"/>
        <w:tblLook w:val="04A0" w:firstRow="1" w:lastRow="0" w:firstColumn="1" w:lastColumn="0" w:noHBand="0" w:noVBand="1"/>
      </w:tblPr>
      <w:tblGrid>
        <w:gridCol w:w="1809"/>
        <w:gridCol w:w="2694"/>
        <w:gridCol w:w="2693"/>
      </w:tblGrid>
      <w:tr w:rsidR="00544E74" w:rsidRPr="00EF4EB9" w:rsidTr="007518F5">
        <w:tc>
          <w:tcPr>
            <w:tcW w:w="1809" w:type="dxa"/>
          </w:tcPr>
          <w:p w:rsidR="00544E74" w:rsidRPr="00EF4EB9" w:rsidRDefault="00544E74" w:rsidP="00544E74">
            <w:pPr>
              <w:spacing w:line="360" w:lineRule="auto"/>
              <w:jc w:val="both"/>
              <w:rPr>
                <w:b/>
                <w:sz w:val="22"/>
                <w:szCs w:val="22"/>
              </w:rPr>
            </w:pPr>
            <w:r w:rsidRPr="00EF4EB9">
              <w:rPr>
                <w:b/>
                <w:sz w:val="22"/>
                <w:szCs w:val="22"/>
              </w:rPr>
              <w:t>Event category</w:t>
            </w:r>
          </w:p>
        </w:tc>
        <w:tc>
          <w:tcPr>
            <w:tcW w:w="2694" w:type="dxa"/>
          </w:tcPr>
          <w:p w:rsidR="00544E74" w:rsidRPr="00EF4EB9" w:rsidRDefault="00544E74" w:rsidP="00544E74">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44E74" w:rsidRPr="00EF4EB9" w:rsidRDefault="00544E74" w:rsidP="00544E74">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2</w:t>
            </w:r>
          </w:p>
        </w:tc>
        <w:tc>
          <w:tcPr>
            <w:tcW w:w="2694" w:type="dxa"/>
          </w:tcPr>
          <w:p w:rsidR="00544E74" w:rsidRPr="00EF4EB9" w:rsidRDefault="00544E74" w:rsidP="00544E74">
            <w:pPr>
              <w:spacing w:line="360" w:lineRule="auto"/>
              <w:jc w:val="both"/>
              <w:rPr>
                <w:sz w:val="22"/>
                <w:szCs w:val="22"/>
              </w:rPr>
            </w:pPr>
            <w:r w:rsidRPr="00EF4EB9">
              <w:rPr>
                <w:sz w:val="22"/>
                <w:szCs w:val="22"/>
              </w:rPr>
              <w:t>115.5</w:t>
            </w:r>
          </w:p>
        </w:tc>
        <w:tc>
          <w:tcPr>
            <w:tcW w:w="2693" w:type="dxa"/>
          </w:tcPr>
          <w:p w:rsidR="00544E74" w:rsidRPr="00EF4EB9" w:rsidRDefault="00544E74" w:rsidP="00544E74">
            <w:pPr>
              <w:spacing w:line="360" w:lineRule="auto"/>
              <w:jc w:val="both"/>
              <w:rPr>
                <w:sz w:val="22"/>
                <w:szCs w:val="22"/>
              </w:rPr>
            </w:pPr>
            <w:r w:rsidRPr="00EF4EB9">
              <w:rPr>
                <w:sz w:val="22"/>
                <w:szCs w:val="22"/>
              </w:rPr>
              <w:t>0.116 (0.097 to 0.136)</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3</w:t>
            </w:r>
          </w:p>
        </w:tc>
        <w:tc>
          <w:tcPr>
            <w:tcW w:w="2694" w:type="dxa"/>
          </w:tcPr>
          <w:p w:rsidR="00544E74" w:rsidRPr="00EF4EB9" w:rsidRDefault="00544E74" w:rsidP="00544E74">
            <w:pPr>
              <w:spacing w:line="360" w:lineRule="auto"/>
              <w:jc w:val="both"/>
              <w:rPr>
                <w:sz w:val="22"/>
                <w:szCs w:val="22"/>
              </w:rPr>
            </w:pPr>
            <w:r w:rsidRPr="00EF4EB9">
              <w:rPr>
                <w:sz w:val="22"/>
                <w:szCs w:val="22"/>
              </w:rPr>
              <w:t>140</w:t>
            </w:r>
          </w:p>
        </w:tc>
        <w:tc>
          <w:tcPr>
            <w:tcW w:w="2693" w:type="dxa"/>
          </w:tcPr>
          <w:p w:rsidR="00544E74" w:rsidRPr="00EF4EB9" w:rsidRDefault="00544E74" w:rsidP="00544E74">
            <w:pPr>
              <w:spacing w:line="360" w:lineRule="auto"/>
              <w:jc w:val="both"/>
              <w:rPr>
                <w:sz w:val="22"/>
                <w:szCs w:val="22"/>
              </w:rPr>
            </w:pPr>
            <w:r w:rsidRPr="00EF4EB9">
              <w:rPr>
                <w:sz w:val="22"/>
                <w:szCs w:val="22"/>
              </w:rPr>
              <w:t>0.140 (0.119 to 0.162)</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4</w:t>
            </w:r>
          </w:p>
        </w:tc>
        <w:tc>
          <w:tcPr>
            <w:tcW w:w="2694" w:type="dxa"/>
          </w:tcPr>
          <w:p w:rsidR="00544E74" w:rsidRPr="00EF4EB9" w:rsidRDefault="00544E74" w:rsidP="00544E74">
            <w:pPr>
              <w:spacing w:line="360" w:lineRule="auto"/>
              <w:jc w:val="both"/>
              <w:rPr>
                <w:sz w:val="22"/>
                <w:szCs w:val="22"/>
              </w:rPr>
            </w:pPr>
            <w:r w:rsidRPr="00EF4EB9">
              <w:rPr>
                <w:sz w:val="22"/>
                <w:szCs w:val="22"/>
              </w:rPr>
              <w:t>79.3</w:t>
            </w:r>
          </w:p>
        </w:tc>
        <w:tc>
          <w:tcPr>
            <w:tcW w:w="2693" w:type="dxa"/>
          </w:tcPr>
          <w:p w:rsidR="00544E74" w:rsidRPr="00EF4EB9" w:rsidRDefault="00544E74" w:rsidP="00544E74">
            <w:pPr>
              <w:keepNext/>
              <w:spacing w:line="360" w:lineRule="auto"/>
              <w:jc w:val="both"/>
              <w:rPr>
                <w:sz w:val="22"/>
                <w:szCs w:val="22"/>
              </w:rPr>
            </w:pPr>
            <w:r w:rsidRPr="00EF4EB9">
              <w:rPr>
                <w:sz w:val="22"/>
                <w:szCs w:val="22"/>
              </w:rPr>
              <w:t>0.079 (0.063 to 0.097)</w:t>
            </w:r>
          </w:p>
        </w:tc>
      </w:tr>
      <w:tr w:rsidR="00544E74" w:rsidRPr="00EF4EB9" w:rsidTr="007518F5">
        <w:tc>
          <w:tcPr>
            <w:tcW w:w="1809" w:type="dxa"/>
          </w:tcPr>
          <w:p w:rsidR="00544E74" w:rsidRPr="00EF4EB9" w:rsidRDefault="00544E74" w:rsidP="00544E74">
            <w:pPr>
              <w:spacing w:line="360" w:lineRule="auto"/>
              <w:jc w:val="both"/>
              <w:rPr>
                <w:sz w:val="22"/>
                <w:szCs w:val="22"/>
              </w:rPr>
            </w:pPr>
            <w:r w:rsidRPr="00EF4EB9">
              <w:rPr>
                <w:sz w:val="22"/>
                <w:szCs w:val="22"/>
              </w:rPr>
              <w:t>GOS 5</w:t>
            </w:r>
          </w:p>
        </w:tc>
        <w:tc>
          <w:tcPr>
            <w:tcW w:w="2694" w:type="dxa"/>
          </w:tcPr>
          <w:p w:rsidR="00544E74" w:rsidRPr="00EF4EB9" w:rsidRDefault="00544E74" w:rsidP="00544E74">
            <w:pPr>
              <w:spacing w:line="360" w:lineRule="auto"/>
              <w:jc w:val="both"/>
              <w:rPr>
                <w:sz w:val="22"/>
                <w:szCs w:val="22"/>
              </w:rPr>
            </w:pPr>
            <w:r w:rsidRPr="00EF4EB9">
              <w:rPr>
                <w:sz w:val="22"/>
                <w:szCs w:val="22"/>
              </w:rPr>
              <w:t>665.1</w:t>
            </w:r>
          </w:p>
        </w:tc>
        <w:tc>
          <w:tcPr>
            <w:tcW w:w="2693" w:type="dxa"/>
          </w:tcPr>
          <w:p w:rsidR="00544E74" w:rsidRPr="00EF4EB9" w:rsidRDefault="00544E74" w:rsidP="00BB4688">
            <w:pPr>
              <w:keepNext/>
              <w:spacing w:line="360" w:lineRule="auto"/>
              <w:jc w:val="both"/>
              <w:rPr>
                <w:sz w:val="22"/>
                <w:szCs w:val="22"/>
              </w:rPr>
            </w:pPr>
            <w:r w:rsidRPr="00EF4EB9">
              <w:rPr>
                <w:sz w:val="22"/>
                <w:szCs w:val="22"/>
              </w:rPr>
              <w:t>0.665 (0.636 to 0.694)</w:t>
            </w:r>
          </w:p>
        </w:tc>
      </w:tr>
    </w:tbl>
    <w:p w:rsidR="00BB4688" w:rsidRDefault="00BB4688">
      <w:pPr>
        <w:pStyle w:val="Caption"/>
      </w:pPr>
      <w:bookmarkStart w:id="134" w:name="_Ref339266939"/>
      <w:r>
        <w:t xml:space="preserve">Table </w:t>
      </w:r>
      <w:del w:id="135" w:author="Ralph Crott" w:date="2012-11-20T13:51:00Z">
        <w:r w:rsidR="00357E95" w:rsidDel="006B36C8">
          <w:fldChar w:fldCharType="begin"/>
        </w:r>
        <w:r w:rsidR="00357E95" w:rsidDel="006B36C8">
          <w:delInstrText xml:space="preserve"> SEQ Table \* ARABIC </w:delInstrText>
        </w:r>
        <w:r w:rsidR="00357E95" w:rsidDel="006B36C8">
          <w:fldChar w:fldCharType="separate"/>
        </w:r>
        <w:r w:rsidDel="006B36C8">
          <w:rPr>
            <w:noProof/>
          </w:rPr>
          <w:delText>1</w:delText>
        </w:r>
        <w:r w:rsidR="00357E95" w:rsidDel="006B36C8">
          <w:rPr>
            <w:noProof/>
          </w:rPr>
          <w:fldChar w:fldCharType="end"/>
        </w:r>
      </w:del>
      <w:bookmarkEnd w:id="134"/>
      <w:r>
        <w:t xml:space="preserve"> Probability of GOS categories following non-fatal intracranial </w:t>
      </w:r>
      <w:proofErr w:type="spellStart"/>
      <w:r>
        <w:t>hemorrhage</w:t>
      </w:r>
      <w:proofErr w:type="spellEnd"/>
    </w:p>
    <w:p w:rsidR="00A8345F" w:rsidRDefault="00CE0229" w:rsidP="00A8345F">
      <w:pPr>
        <w:pStyle w:val="Heading3"/>
      </w:pPr>
      <w:r>
        <w:t>Bootstrapping means from the collapsed distributions</w:t>
      </w:r>
    </w:p>
    <w:p w:rsidR="006C77F9" w:rsidRDefault="00CE0229" w:rsidP="006C77F9">
      <w:pPr>
        <w:spacing w:before="120" w:line="360" w:lineRule="auto"/>
        <w:jc w:val="both"/>
        <w:rPr>
          <w:ins w:id="136" w:author="Ralph Crott" w:date="2012-11-20T13:55:00Z"/>
        </w:rPr>
        <w:pPrChange w:id="137" w:author="Ralph Crott" w:date="2012-11-20T13:51:00Z">
          <w:pPr>
            <w:spacing w:line="360" w:lineRule="auto"/>
            <w:jc w:val="both"/>
          </w:pPr>
        </w:pPrChange>
      </w:pPr>
      <w:commentRangeStart w:id="138"/>
      <w:r>
        <w:t>The weighted utilities produced at the previous iteration</w:t>
      </w:r>
      <w:ins w:id="139" w:author="Ralph Crott" w:date="2012-11-20T13:53:00Z">
        <w:r w:rsidR="006C77F9">
          <w:t xml:space="preserve"> which one? , the</w:t>
        </w:r>
      </w:ins>
      <w:r>
        <w:t xml:space="preserve"> </w:t>
      </w:r>
      <w:ins w:id="140" w:author="Ralph Crott" w:date="2012-11-20T13:53:00Z">
        <w:r w:rsidR="006C77F9">
          <w:t xml:space="preserve">one with </w:t>
        </w:r>
        <w:proofErr w:type="spellStart"/>
        <w:r w:rsidR="006C77F9">
          <w:t>mRS</w:t>
        </w:r>
        <w:proofErr w:type="spellEnd"/>
        <w:r w:rsidR="006C77F9">
          <w:t xml:space="preserve"> </w:t>
        </w:r>
        <w:proofErr w:type="gramStart"/>
        <w:r w:rsidR="006C77F9">
          <w:t>above ?</w:t>
        </w:r>
        <w:proofErr w:type="gramEnd"/>
        <w:r w:rsidR="006C77F9">
          <w:t xml:space="preserve"> </w:t>
        </w:r>
      </w:ins>
      <w:proofErr w:type="gramStart"/>
      <w:r>
        <w:t>involve</w:t>
      </w:r>
      <w:proofErr w:type="gramEnd"/>
      <w:r>
        <w:t xml:space="preserve"> weighted mixtures of three component distributions</w:t>
      </w:r>
      <w:ins w:id="141" w:author="Ralph Crott" w:date="2012-11-20T13:54:00Z">
        <w:r w:rsidR="006C77F9">
          <w:t xml:space="preserve"> (which ones?</w:t>
        </w:r>
      </w:ins>
      <w:ins w:id="142" w:author="Ralph Crott" w:date="2012-11-20T13:55:00Z">
        <w:r w:rsidR="006C77F9">
          <w:t xml:space="preserve">) </w:t>
        </w:r>
      </w:ins>
      <w:r>
        <w:t>, which as multipliers are each derived from the ratio of two distributions</w:t>
      </w:r>
      <w:commentRangeEnd w:id="138"/>
      <w:r w:rsidR="006C77F9">
        <w:rPr>
          <w:rStyle w:val="CommentReference"/>
        </w:rPr>
        <w:commentReference w:id="138"/>
      </w:r>
      <w:r>
        <w:t xml:space="preserve">. </w:t>
      </w:r>
    </w:p>
    <w:p w:rsidR="006C77F9" w:rsidRDefault="00CE0229" w:rsidP="006C77F9">
      <w:pPr>
        <w:spacing w:before="120" w:line="360" w:lineRule="auto"/>
        <w:jc w:val="both"/>
        <w:rPr>
          <w:ins w:id="143" w:author="Ralph Crott" w:date="2012-11-20T13:59:00Z"/>
        </w:rPr>
        <w:pPrChange w:id="144" w:author="Ralph Crott" w:date="2012-11-20T13:51:00Z">
          <w:pPr>
            <w:spacing w:line="360" w:lineRule="auto"/>
            <w:jc w:val="both"/>
          </w:pPr>
        </w:pPrChange>
      </w:pPr>
      <w:r>
        <w:t xml:space="preserve">The </w:t>
      </w:r>
      <w:proofErr w:type="gramStart"/>
      <w:r>
        <w:t>variance of these component distributions are</w:t>
      </w:r>
      <w:proofErr w:type="gramEnd"/>
      <w:r>
        <w:t xml:space="preserve"> affected by </w:t>
      </w:r>
      <w:commentRangeStart w:id="145"/>
      <w:r>
        <w:t>the variances of the standard errors</w:t>
      </w:r>
      <w:ins w:id="146" w:author="Ralph Crott" w:date="2012-11-20T13:55:00Z">
        <w:r w:rsidR="006C77F9">
          <w:t xml:space="preserve"> </w:t>
        </w:r>
      </w:ins>
      <w:commentRangeEnd w:id="145"/>
      <w:ins w:id="147" w:author="Ralph Crott" w:date="2012-11-20T13:56:00Z">
        <w:r w:rsidR="006C77F9">
          <w:rPr>
            <w:rStyle w:val="CommentReference"/>
          </w:rPr>
          <w:commentReference w:id="145"/>
        </w:r>
      </w:ins>
      <w:ins w:id="148" w:author="Ralph Crott" w:date="2012-11-20T13:55:00Z">
        <w:r w:rsidR="006C77F9">
          <w:t xml:space="preserve">of what? </w:t>
        </w:r>
      </w:ins>
      <w:r>
        <w:t xml:space="preserve"> </w:t>
      </w:r>
      <w:proofErr w:type="gramStart"/>
      <w:r>
        <w:t>reported</w:t>
      </w:r>
      <w:proofErr w:type="gramEnd"/>
      <w:r>
        <w:t xml:space="preserve"> </w:t>
      </w:r>
      <w:r w:rsidR="00BE7232">
        <w:t xml:space="preserve">in the source paper, which in turn depend on the number of observations at each </w:t>
      </w:r>
      <w:proofErr w:type="spellStart"/>
      <w:r w:rsidR="00BE7232">
        <w:t>mRS</w:t>
      </w:r>
      <w:proofErr w:type="spellEnd"/>
      <w:r w:rsidR="00BE7232">
        <w:t xml:space="preserve"> state. </w:t>
      </w:r>
    </w:p>
    <w:p w:rsidR="006C77F9" w:rsidRDefault="00BE7232" w:rsidP="006C77F9">
      <w:pPr>
        <w:spacing w:before="120" w:line="360" w:lineRule="auto"/>
        <w:jc w:val="both"/>
        <w:rPr>
          <w:ins w:id="149" w:author="Ralph Crott" w:date="2012-11-20T13:59:00Z"/>
        </w:rPr>
        <w:pPrChange w:id="150" w:author="Ralph Crott" w:date="2012-11-20T13:51:00Z">
          <w:pPr>
            <w:spacing w:line="360" w:lineRule="auto"/>
            <w:jc w:val="both"/>
          </w:pPr>
        </w:pPrChange>
      </w:pPr>
      <w:r>
        <w:t xml:space="preserve">An implication of this is that, as the number of people in the most severe live </w:t>
      </w:r>
      <w:proofErr w:type="spellStart"/>
      <w:proofErr w:type="gramStart"/>
      <w:r>
        <w:t>mRS</w:t>
      </w:r>
      <w:proofErr w:type="spellEnd"/>
      <w:proofErr w:type="gramEnd"/>
      <w:r>
        <w:t xml:space="preserve"> state, </w:t>
      </w:r>
      <w:proofErr w:type="spellStart"/>
      <w:r>
        <w:t>mRS</w:t>
      </w:r>
      <w:proofErr w:type="spellEnd"/>
      <w:r>
        <w:t xml:space="preserve"> 5, is very small, the variance of the associated </w:t>
      </w:r>
      <w:proofErr w:type="spellStart"/>
      <w:r>
        <w:t>mRS</w:t>
      </w:r>
      <w:proofErr w:type="spellEnd"/>
      <w:r>
        <w:t xml:space="preserve"> 5 multiplier is very wide. </w:t>
      </w:r>
    </w:p>
    <w:p w:rsidR="006C77F9" w:rsidRDefault="00BE7232" w:rsidP="006C77F9">
      <w:pPr>
        <w:spacing w:before="120" w:line="360" w:lineRule="auto"/>
        <w:jc w:val="both"/>
        <w:rPr>
          <w:ins w:id="151" w:author="Ralph Crott" w:date="2012-11-20T14:00:00Z"/>
        </w:rPr>
        <w:pPrChange w:id="152" w:author="Ralph Crott" w:date="2012-11-20T13:51:00Z">
          <w:pPr>
            <w:spacing w:line="360" w:lineRule="auto"/>
            <w:jc w:val="both"/>
          </w:pPr>
        </w:pPrChange>
      </w:pPr>
      <w:r>
        <w:t xml:space="preserve">Without further processing of these results, an implication of this is that some PSA estimates for the Dependent State may be higher than for the Independent state, and contain other implausible values such as those significantly below zero of above one, simply due to the high level of variance of the component distribution. </w:t>
      </w:r>
      <w:ins w:id="153" w:author="Ralph Crott" w:date="2012-11-20T14:00:00Z">
        <w:r w:rsidR="006C77F9">
          <w:t xml:space="preserve">Basically what you say is that your 2 distributions (of the simulated mean </w:t>
        </w:r>
        <w:proofErr w:type="gramStart"/>
        <w:r w:rsidR="006C77F9">
          <w:t>utilities ????</w:t>
        </w:r>
        <w:proofErr w:type="gramEnd"/>
        <w:r w:rsidR="006C77F9">
          <w:t>) o</w:t>
        </w:r>
      </w:ins>
      <w:ins w:id="154" w:author="Ralph Crott" w:date="2012-11-20T14:01:00Z">
        <w:r w:rsidR="006C77F9">
          <w:t>f the two new healt</w:t>
        </w:r>
        <w:r w:rsidR="00611998">
          <w:t>h</w:t>
        </w:r>
        <w:r w:rsidR="006C77F9">
          <w:t xml:space="preserve"> states overlap to some degree ?</w:t>
        </w:r>
      </w:ins>
      <w:ins w:id="155" w:author="Ralph Crott" w:date="2012-11-20T14:02:00Z">
        <w:r w:rsidR="00611998">
          <w:t xml:space="preserve"> I miss something here.</w:t>
        </w:r>
      </w:ins>
    </w:p>
    <w:p w:rsidR="00835A98" w:rsidRDefault="00BE7232" w:rsidP="006C77F9">
      <w:pPr>
        <w:spacing w:before="120" w:line="360" w:lineRule="auto"/>
        <w:jc w:val="both"/>
        <w:pPrChange w:id="156" w:author="Ralph Crott" w:date="2012-11-20T13:51:00Z">
          <w:pPr>
            <w:spacing w:line="360" w:lineRule="auto"/>
            <w:jc w:val="both"/>
          </w:pPr>
        </w:pPrChange>
      </w:pPr>
      <w:r>
        <w:t xml:space="preserve">In order to ensure that the process described produces plausible estimates, bootstrapped estimates of the means of the collapsed distributions, rather than the distributions themselves, were used within the PSA. </w:t>
      </w:r>
    </w:p>
    <w:p w:rsidR="006849D8" w:rsidRPr="006849D8" w:rsidRDefault="00611998" w:rsidP="006849D8">
      <w:pPr>
        <w:rPr>
          <w:lang w:val="en-US" w:bidi="en-US"/>
        </w:rPr>
      </w:pPr>
      <w:ins w:id="157" w:author="Ralph Crott" w:date="2012-11-20T14:04:00Z">
        <w:r>
          <w:rPr>
            <w:lang w:val="en-US" w:bidi="en-US"/>
          </w:rPr>
          <w:t xml:space="preserve">In FIG 1 how can you have arrows from 4a to 7b and from 4b to </w:t>
        </w:r>
        <w:proofErr w:type="gramStart"/>
        <w:r>
          <w:rPr>
            <w:lang w:val="en-US" w:bidi="en-US"/>
          </w:rPr>
          <w:t>7a ????</w:t>
        </w:r>
      </w:ins>
      <w:proofErr w:type="gramEnd"/>
    </w:p>
    <w:p w:rsidR="006849D8" w:rsidRPr="0022085B" w:rsidRDefault="006849D8" w:rsidP="0022085B">
      <w:pPr>
        <w:spacing w:line="360" w:lineRule="auto"/>
        <w:jc w:val="both"/>
      </w:pPr>
    </w:p>
    <w:p w:rsidR="0022085B" w:rsidRPr="0022085B" w:rsidRDefault="0022085B" w:rsidP="0022085B">
      <w:pPr>
        <w:rPr>
          <w:lang w:val="en-US" w:bidi="en-US"/>
        </w:rPr>
      </w:pPr>
    </w:p>
    <w:p w:rsidR="0022085B" w:rsidRDefault="0022085B" w:rsidP="002A0218">
      <w:pPr>
        <w:spacing w:line="360" w:lineRule="auto"/>
        <w:jc w:val="both"/>
        <w:sectPr w:rsidR="0022085B"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042492" w:rsidP="00AB58D4">
      <w:pPr>
        <w:keepNext/>
        <w:spacing w:line="360" w:lineRule="auto"/>
        <w:jc w:val="both"/>
      </w:pPr>
      <w:r>
        <w:rPr>
          <w:noProof/>
          <w:lang w:eastAsia="en-GB"/>
        </w:rPr>
        <w:drawing>
          <wp:inline distT="0" distB="0" distL="0" distR="0" wp14:anchorId="1FB2ACD9" wp14:editId="249DD714">
            <wp:extent cx="886333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Dep Inde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3330" cy="3830320"/>
                    </a:xfrm>
                    <a:prstGeom prst="rect">
                      <a:avLst/>
                    </a:prstGeom>
                  </pic:spPr>
                </pic:pic>
              </a:graphicData>
            </a:graphic>
          </wp:inline>
        </w:drawing>
      </w:r>
    </w:p>
    <w:p w:rsidR="00AB58D4" w:rsidRDefault="00AB58D4" w:rsidP="00DC2FC4">
      <w:pPr>
        <w:pStyle w:val="Caption"/>
        <w:jc w:val="both"/>
      </w:pPr>
      <w:bookmarkStart w:id="158" w:name="_Ref331400926"/>
      <w:r>
        <w:t xml:space="preserve">Figure </w:t>
      </w:r>
      <w:r w:rsidR="00336D04">
        <w:fldChar w:fldCharType="begin"/>
      </w:r>
      <w:r w:rsidR="006E201E">
        <w:instrText xml:space="preserve"> SEQ Figure \* ARABIC </w:instrText>
      </w:r>
      <w:r w:rsidR="00336D04">
        <w:fldChar w:fldCharType="separate"/>
      </w:r>
      <w:r w:rsidR="00CC6261">
        <w:rPr>
          <w:noProof/>
        </w:rPr>
        <w:t>1</w:t>
      </w:r>
      <w:r w:rsidR="00336D04">
        <w:rPr>
          <w:noProof/>
        </w:rPr>
        <w:fldChar w:fldCharType="end"/>
      </w:r>
      <w:bookmarkEnd w:id="158"/>
      <w:r>
        <w:t xml:space="preserve"> </w:t>
      </w:r>
      <w:r w:rsidR="00333488">
        <w:t xml:space="preserve">Graphical representation of approach for mapping from </w:t>
      </w:r>
      <w:proofErr w:type="spellStart"/>
      <w:proofErr w:type="gramStart"/>
      <w:r w:rsidR="00333488">
        <w:t>mRS</w:t>
      </w:r>
      <w:proofErr w:type="spellEnd"/>
      <w:proofErr w:type="gramEnd"/>
      <w:r w:rsidR="00333488">
        <w:t xml:space="preserve"> states to dependent stroke and independent stroke states. (Sources refer to sources in </w:t>
      </w:r>
      <w:proofErr w:type="spellStart"/>
      <w:r w:rsidR="00333488">
        <w:t>Rivero</w:t>
      </w:r>
      <w:proofErr w:type="spellEnd"/>
      <w:r w:rsidR="00333488">
        <w:t>-Arias)</w:t>
      </w:r>
      <w:r w:rsidR="00DC2FC4">
        <w:t>.</w:t>
      </w:r>
    </w:p>
    <w:p w:rsidR="00042492" w:rsidRDefault="00042492" w:rsidP="00042492"/>
    <w:p w:rsidR="00042492" w:rsidRDefault="00042492" w:rsidP="00042492"/>
    <w:p w:rsidR="00042492" w:rsidRDefault="00042492" w:rsidP="00042492"/>
    <w:p w:rsidR="00042492" w:rsidRDefault="00042492" w:rsidP="00042492"/>
    <w:p w:rsidR="00333488" w:rsidRDefault="00042492" w:rsidP="00333488">
      <w:pPr>
        <w:keepNext/>
      </w:pPr>
      <w:r>
        <w:rPr>
          <w:noProof/>
          <w:lang w:eastAsia="en-GB"/>
        </w:rPr>
        <w:drawing>
          <wp:inline distT="0" distB="0" distL="0" distR="0" wp14:anchorId="5650D05D" wp14:editId="75565F2A">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63330" cy="3965575"/>
                    </a:xfrm>
                    <a:prstGeom prst="rect">
                      <a:avLst/>
                    </a:prstGeom>
                  </pic:spPr>
                </pic:pic>
              </a:graphicData>
            </a:graphic>
          </wp:inline>
        </w:drawing>
      </w:r>
    </w:p>
    <w:p w:rsidR="00042492" w:rsidRDefault="00333488" w:rsidP="00333488">
      <w:pPr>
        <w:pStyle w:val="Caption"/>
      </w:pPr>
      <w:bookmarkStart w:id="159" w:name="_Ref336007551"/>
      <w:commentRangeStart w:id="160"/>
      <w:r>
        <w:t xml:space="preserve">Figure </w:t>
      </w:r>
      <w:r w:rsidR="00336D04">
        <w:fldChar w:fldCharType="begin"/>
      </w:r>
      <w:r w:rsidR="006E201E">
        <w:instrText xml:space="preserve"> SEQ Figure \* ARABIC </w:instrText>
      </w:r>
      <w:r w:rsidR="00336D04">
        <w:fldChar w:fldCharType="separate"/>
      </w:r>
      <w:r w:rsidR="00CC6261">
        <w:rPr>
          <w:noProof/>
        </w:rPr>
        <w:t>2</w:t>
      </w:r>
      <w:r w:rsidR="00336D04">
        <w:rPr>
          <w:noProof/>
        </w:rPr>
        <w:fldChar w:fldCharType="end"/>
      </w:r>
      <w:bookmarkEnd w:id="159"/>
      <w:r>
        <w:t xml:space="preserve"> Graphical representation of approach for mapping from </w:t>
      </w:r>
      <w:proofErr w:type="spellStart"/>
      <w:proofErr w:type="gramStart"/>
      <w:r>
        <w:t>mRS</w:t>
      </w:r>
      <w:proofErr w:type="spellEnd"/>
      <w:proofErr w:type="gramEnd"/>
      <w:r>
        <w:t xml:space="preserve"> states to GOS states</w:t>
      </w:r>
      <w:commentRangeEnd w:id="160"/>
      <w:r w:rsidR="00524B10">
        <w:rPr>
          <w:rStyle w:val="CommentReference"/>
          <w:b w:val="0"/>
          <w:bCs w:val="0"/>
          <w:color w:val="auto"/>
        </w:rPr>
        <w:commentReference w:id="160"/>
      </w:r>
    </w:p>
    <w:p w:rsidR="00042492" w:rsidRDefault="00042492" w:rsidP="00042492"/>
    <w:p w:rsidR="00042492" w:rsidRDefault="00042492" w:rsidP="00042492"/>
    <w:p w:rsidR="00CC6261" w:rsidRDefault="00CC6261" w:rsidP="00042492"/>
    <w:p w:rsidR="00CC6261" w:rsidRPr="00042492" w:rsidRDefault="00CC6261" w:rsidP="00042492">
      <w:pPr>
        <w:sectPr w:rsidR="00CC6261" w:rsidRPr="00042492" w:rsidSect="00AB58D4">
          <w:pgSz w:w="16838" w:h="11906" w:orient="landscape"/>
          <w:pgMar w:top="1440" w:right="1440" w:bottom="1440" w:left="1440" w:header="708" w:footer="708" w:gutter="0"/>
          <w:cols w:space="708"/>
          <w:docGrid w:linePitch="360"/>
        </w:sectPr>
      </w:pPr>
    </w:p>
    <w:p w:rsidR="000D28AB" w:rsidRDefault="00F316CA" w:rsidP="004F46C2">
      <w:pPr>
        <w:pStyle w:val="Heading2"/>
      </w:pPr>
      <w:r>
        <w:lastRenderedPageBreak/>
        <w:t>Results</w:t>
      </w:r>
    </w:p>
    <w:p w:rsidR="00937A05" w:rsidRPr="007C55BB" w:rsidRDefault="00937A05" w:rsidP="007C55BB">
      <w:pPr>
        <w:spacing w:line="360" w:lineRule="auto"/>
        <w:jc w:val="both"/>
      </w:pPr>
      <w:r w:rsidRPr="007C55BB">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rPr>
          <w:ins w:id="161" w:author="Ralph Crott" w:date="2012-11-20T14:16:00Z"/>
        </w:rPr>
      </w:pPr>
      <w:r>
        <w:fldChar w:fldCharType="begin"/>
      </w:r>
      <w:r w:rsidR="00937A05">
        <w:instrText xml:space="preserve"> REF _Ref336341764 \h </w:instrText>
      </w:r>
      <w:r>
        <w:fldChar w:fldCharType="separate"/>
      </w:r>
      <w:r w:rsidR="00937A05">
        <w:t xml:space="preserve">Table </w:t>
      </w:r>
      <w:r w:rsidR="00937A05">
        <w:rPr>
          <w:noProof/>
        </w:rPr>
        <w:t>1</w:t>
      </w:r>
      <w:r>
        <w:fldChar w:fldCharType="end"/>
      </w:r>
      <w:r w:rsidR="00937A05">
        <w:t xml:space="preserve"> </w:t>
      </w:r>
      <w:r w:rsidR="00F316CA">
        <w:t xml:space="preserve">below shows </w:t>
      </w:r>
      <w:r w:rsidR="00937A05">
        <w:t xml:space="preserve">the mean simulated proportions in the dead, independent and dependent stroke state, together with </w:t>
      </w:r>
      <w:commentRangeStart w:id="162"/>
      <w:r w:rsidR="00937A05">
        <w:t>95% credible intervals</w:t>
      </w:r>
      <w:commentRangeEnd w:id="162"/>
      <w:r w:rsidR="00D152F4">
        <w:rPr>
          <w:rStyle w:val="CommentReference"/>
        </w:rPr>
        <w:commentReference w:id="162"/>
      </w:r>
      <w:r w:rsidR="00937A05">
        <w:t xml:space="preserve"> (95% </w:t>
      </w:r>
      <w:proofErr w:type="spellStart"/>
      <w:r w:rsidR="00937A05">
        <w:t>CrIs</w:t>
      </w:r>
      <w:proofErr w:type="spellEnd"/>
      <w:r w:rsidR="00937A05">
        <w:t xml:space="preserve">) as well as mean simulated utility multipliers associated with each of the states, also with 95% </w:t>
      </w:r>
      <w:proofErr w:type="spellStart"/>
      <w:r w:rsidR="00937A05">
        <w:t>CrIs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independent state leads to quality of live reducing by around one fifth.</w:t>
      </w:r>
    </w:p>
    <w:p w:rsidR="00CD7CA6" w:rsidRPr="00462BB1" w:rsidRDefault="00CD7CA6" w:rsidP="00CD7CA6">
      <w:pPr>
        <w:spacing w:after="0" w:line="360" w:lineRule="auto"/>
        <w:jc w:val="both"/>
        <w:pPrChange w:id="163" w:author="Ralph Crott" w:date="2012-11-20T14:16:00Z">
          <w:pPr>
            <w:spacing w:line="360" w:lineRule="auto"/>
            <w:jc w:val="both"/>
          </w:pPr>
        </w:pPrChange>
      </w:pPr>
      <w:proofErr w:type="spellStart"/>
      <w:proofErr w:type="gramStart"/>
      <w:ins w:id="164" w:author="Ralph Crott" w:date="2012-11-20T14:16:00Z">
        <w:r>
          <w:t>mRS</w:t>
        </w:r>
        <w:proofErr w:type="spellEnd"/>
        <w:proofErr w:type="gramEnd"/>
        <w:r>
          <w:t xml:space="preserve"> Aggregate health States Results</w:t>
        </w:r>
      </w:ins>
    </w:p>
    <w:tbl>
      <w:tblPr>
        <w:tblStyle w:val="TableGrid"/>
        <w:tblW w:w="0" w:type="auto"/>
        <w:tblLook w:val="04A0" w:firstRow="1" w:lastRow="0" w:firstColumn="1" w:lastColumn="0" w:noHBand="0" w:noVBand="1"/>
      </w:tblPr>
      <w:tblGrid>
        <w:gridCol w:w="1263"/>
        <w:gridCol w:w="2247"/>
        <w:gridCol w:w="2127"/>
      </w:tblGrid>
      <w:tr w:rsidR="002007C5" w:rsidTr="00937A05">
        <w:tc>
          <w:tcPr>
            <w:tcW w:w="1263" w:type="dxa"/>
          </w:tcPr>
          <w:p w:rsidR="002007C5" w:rsidRDefault="002007C5" w:rsidP="00E83E36">
            <w:pPr>
              <w:keepNext/>
              <w:spacing w:line="360" w:lineRule="auto"/>
              <w:jc w:val="both"/>
            </w:pPr>
          </w:p>
        </w:tc>
        <w:tc>
          <w:tcPr>
            <w:tcW w:w="2247" w:type="dxa"/>
          </w:tcPr>
          <w:p w:rsidR="00937A05" w:rsidRDefault="00937A05" w:rsidP="00E83E36">
            <w:pPr>
              <w:keepNext/>
              <w:spacing w:line="360" w:lineRule="auto"/>
              <w:jc w:val="both"/>
            </w:pPr>
            <w:r>
              <w:t>Proportion</w:t>
            </w:r>
          </w:p>
          <w:p w:rsidR="002007C5" w:rsidRDefault="002007C5" w:rsidP="00E83E36">
            <w:pPr>
              <w:keepNext/>
              <w:spacing w:line="360" w:lineRule="auto"/>
              <w:jc w:val="both"/>
            </w:pPr>
            <w:r>
              <w:t xml:space="preserve">Mean (95% </w:t>
            </w:r>
            <w:proofErr w:type="spellStart"/>
            <w:r>
              <w:t>CrI</w:t>
            </w:r>
            <w:r w:rsidR="00937A05">
              <w:t>s</w:t>
            </w:r>
            <w:proofErr w:type="spellEnd"/>
            <w:r>
              <w:t>)</w:t>
            </w:r>
          </w:p>
        </w:tc>
        <w:tc>
          <w:tcPr>
            <w:tcW w:w="2127" w:type="dxa"/>
          </w:tcPr>
          <w:p w:rsidR="00937A05" w:rsidRDefault="002007C5" w:rsidP="00E83E36">
            <w:pPr>
              <w:keepNext/>
              <w:spacing w:line="360" w:lineRule="auto"/>
              <w:jc w:val="both"/>
            </w:pPr>
            <w:r>
              <w:t>Utility Multiplier</w:t>
            </w:r>
            <w:r w:rsidR="00937A05">
              <w:t xml:space="preserve"> </w:t>
            </w:r>
          </w:p>
          <w:p w:rsidR="002007C5" w:rsidRDefault="00937A05" w:rsidP="00E83E36">
            <w:pPr>
              <w:keepNext/>
              <w:spacing w:line="360" w:lineRule="auto"/>
              <w:jc w:val="both"/>
            </w:pPr>
            <w:r>
              <w:t xml:space="preserve">Mean (95% </w:t>
            </w:r>
            <w:proofErr w:type="spellStart"/>
            <w:r>
              <w:t>CrIs</w:t>
            </w:r>
            <w:proofErr w:type="spellEnd"/>
            <w:r>
              <w:t>)</w:t>
            </w:r>
          </w:p>
        </w:tc>
      </w:tr>
      <w:tr w:rsidR="002007C5" w:rsidTr="00937A05">
        <w:tc>
          <w:tcPr>
            <w:tcW w:w="1263" w:type="dxa"/>
          </w:tcPr>
          <w:p w:rsidR="002007C5" w:rsidRDefault="002007C5" w:rsidP="00E83E36">
            <w:pPr>
              <w:keepNext/>
              <w:spacing w:line="360" w:lineRule="auto"/>
              <w:jc w:val="both"/>
            </w:pPr>
            <w:r>
              <w:t>Dead</w:t>
            </w:r>
          </w:p>
        </w:tc>
        <w:tc>
          <w:tcPr>
            <w:tcW w:w="2247" w:type="dxa"/>
          </w:tcPr>
          <w:p w:rsidR="002007C5" w:rsidRDefault="002007C5" w:rsidP="00E83E36">
            <w:pPr>
              <w:keepNext/>
              <w:spacing w:line="360" w:lineRule="auto"/>
              <w:jc w:val="both"/>
            </w:pPr>
            <w:r>
              <w:t>0.249 (0.225 to 0.273)</w:t>
            </w:r>
          </w:p>
        </w:tc>
        <w:tc>
          <w:tcPr>
            <w:tcW w:w="2127" w:type="dxa"/>
          </w:tcPr>
          <w:p w:rsidR="002007C5" w:rsidRDefault="002007C5" w:rsidP="00E83E36">
            <w:pPr>
              <w:keepNext/>
              <w:spacing w:line="360" w:lineRule="auto"/>
              <w:jc w:val="both"/>
            </w:pPr>
            <w:r>
              <w:t>0</w:t>
            </w:r>
          </w:p>
        </w:tc>
      </w:tr>
      <w:tr w:rsidR="002007C5" w:rsidTr="00937A05">
        <w:tc>
          <w:tcPr>
            <w:tcW w:w="1263" w:type="dxa"/>
          </w:tcPr>
          <w:p w:rsidR="002007C5" w:rsidRDefault="002007C5" w:rsidP="00E83E36">
            <w:pPr>
              <w:keepNext/>
              <w:spacing w:line="360" w:lineRule="auto"/>
              <w:jc w:val="both"/>
            </w:pPr>
            <w:r>
              <w:t>Independent</w:t>
            </w:r>
          </w:p>
        </w:tc>
        <w:tc>
          <w:tcPr>
            <w:tcW w:w="2247" w:type="dxa"/>
          </w:tcPr>
          <w:p w:rsidR="002007C5" w:rsidRDefault="002007C5" w:rsidP="00E83E36">
            <w:pPr>
              <w:keepNext/>
              <w:spacing w:line="360" w:lineRule="auto"/>
              <w:jc w:val="both"/>
            </w:pPr>
            <w:r>
              <w:t>0.557 (0.520 to 0.592)</w:t>
            </w:r>
          </w:p>
        </w:tc>
        <w:tc>
          <w:tcPr>
            <w:tcW w:w="2127" w:type="dxa"/>
          </w:tcPr>
          <w:p w:rsidR="002007C5" w:rsidRDefault="00937A05" w:rsidP="00E83E36">
            <w:pPr>
              <w:keepNext/>
              <w:spacing w:line="360" w:lineRule="auto"/>
              <w:jc w:val="both"/>
            </w:pPr>
            <w:r>
              <w:t>0.823 (</w:t>
            </w:r>
            <w:r w:rsidR="002007C5">
              <w:t>0.821 to 0.826</w:t>
            </w:r>
            <w:r>
              <w:t>)</w:t>
            </w:r>
          </w:p>
        </w:tc>
      </w:tr>
      <w:tr w:rsidR="002007C5" w:rsidTr="00937A05">
        <w:tc>
          <w:tcPr>
            <w:tcW w:w="1263" w:type="dxa"/>
          </w:tcPr>
          <w:p w:rsidR="002007C5" w:rsidRDefault="002007C5" w:rsidP="00E83E36">
            <w:pPr>
              <w:keepNext/>
              <w:spacing w:line="360" w:lineRule="auto"/>
              <w:jc w:val="both"/>
            </w:pPr>
            <w:r>
              <w:t>Dependent</w:t>
            </w:r>
          </w:p>
        </w:tc>
        <w:tc>
          <w:tcPr>
            <w:tcW w:w="2247" w:type="dxa"/>
          </w:tcPr>
          <w:p w:rsidR="002007C5" w:rsidRDefault="002007C5" w:rsidP="002007C5">
            <w:pPr>
              <w:keepNext/>
              <w:spacing w:line="360" w:lineRule="auto"/>
              <w:jc w:val="both"/>
            </w:pPr>
            <w:r>
              <w:t>0.194 (0.164 to 0.228)</w:t>
            </w:r>
          </w:p>
        </w:tc>
        <w:tc>
          <w:tcPr>
            <w:tcW w:w="2127" w:type="dxa"/>
          </w:tcPr>
          <w:p w:rsidR="002007C5" w:rsidRDefault="00937A05" w:rsidP="00937A05">
            <w:pPr>
              <w:keepNext/>
              <w:spacing w:line="360" w:lineRule="auto"/>
              <w:jc w:val="both"/>
            </w:pPr>
            <w:r>
              <w:t>0.483 (</w:t>
            </w:r>
            <w:r w:rsidR="002007C5">
              <w:t>0.478 to 0.487</w:t>
            </w:r>
            <w:r>
              <w:t>)</w:t>
            </w:r>
          </w:p>
        </w:tc>
      </w:tr>
    </w:tbl>
    <w:p w:rsidR="00E83E36" w:rsidRDefault="00937A05" w:rsidP="00937A05">
      <w:pPr>
        <w:pStyle w:val="Caption"/>
      </w:pPr>
      <w:bookmarkStart w:id="165" w:name="_Ref336341764"/>
      <w:r>
        <w:t xml:space="preserve">Table </w:t>
      </w:r>
      <w:fldSimple w:instr=" SEQ Table \* ARABIC ">
        <w:r w:rsidR="00BB4688">
          <w:rPr>
            <w:noProof/>
          </w:rPr>
          <w:t>2</w:t>
        </w:r>
      </w:fldSimple>
      <w:bookmarkEnd w:id="165"/>
      <w:r>
        <w:t xml:space="preserve"> Mean simulated proportions dead, or in dependent state or independent state following a stroke, together with 95% credible intervals</w:t>
      </w:r>
    </w:p>
    <w:p w:rsidR="004F46C2" w:rsidRDefault="00CD7CA6" w:rsidP="00E83E36">
      <w:pPr>
        <w:pStyle w:val="Caption"/>
        <w:jc w:val="both"/>
        <w:rPr>
          <w:ins w:id="166" w:author="Ralph Crott" w:date="2012-11-20T14:17:00Z"/>
        </w:rPr>
      </w:pPr>
      <w:ins w:id="167" w:author="Ralph Crott" w:date="2012-11-20T14:17:00Z">
        <w:r>
          <w:t xml:space="preserve">How do you get to the actual </w:t>
        </w:r>
        <w:proofErr w:type="spellStart"/>
        <w:r>
          <w:t>utiltiies</w:t>
        </w:r>
        <w:proofErr w:type="spellEnd"/>
        <w:r>
          <w:t xml:space="preserve"> from the Multiplier, what number do you apply the multiplier </w:t>
        </w:r>
        <w:proofErr w:type="gramStart"/>
        <w:r>
          <w:t>to ?</w:t>
        </w:r>
        <w:proofErr w:type="gramEnd"/>
      </w:ins>
    </w:p>
    <w:p w:rsidR="00CD7CA6" w:rsidRPr="00CD7CA6" w:rsidRDefault="00CD7CA6" w:rsidP="00CD7CA6">
      <w:pPr>
        <w:pPrChange w:id="168" w:author="Ralph Crott" w:date="2012-11-20T14:18:00Z">
          <w:pPr>
            <w:pStyle w:val="Caption"/>
            <w:jc w:val="both"/>
          </w:pPr>
        </w:pPrChange>
      </w:pPr>
      <w:ins w:id="169" w:author="Ralph Crott" w:date="2012-11-20T14:18:00Z">
        <w:r>
          <w:t>Because what I am interested in is the mean and 95% CI of the estimated utility in the new categories.</w:t>
        </w:r>
      </w:ins>
    </w:p>
    <w:p w:rsidR="006E393E" w:rsidRDefault="006E393E">
      <w:pPr>
        <w:rPr>
          <w:rFonts w:asciiTheme="majorHAnsi" w:eastAsiaTheme="majorEastAsia" w:hAnsiTheme="majorHAnsi" w:cstheme="majorBidi"/>
          <w:b/>
          <w:bCs/>
          <w:sz w:val="28"/>
          <w:szCs w:val="26"/>
          <w:lang w:val="en-US" w:bidi="en-US"/>
        </w:rPr>
      </w:pPr>
      <w:r>
        <w:br w:type="page"/>
      </w:r>
    </w:p>
    <w:p w:rsidR="00BF29D3" w:rsidRDefault="00BF29D3" w:rsidP="00BF29D3">
      <w:pPr>
        <w:pStyle w:val="Heading3"/>
      </w:pPr>
      <w:r>
        <w:lastRenderedPageBreak/>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t xml:space="preserve">Table </w:t>
      </w:r>
      <w:r>
        <w:rPr>
          <w:noProof/>
        </w:rPr>
        <w:t>2</w:t>
      </w:r>
      <w:r w:rsidR="00336D04">
        <w:fldChar w:fldCharType="end"/>
      </w:r>
      <w:r>
        <w:t xml:space="preserve"> below. </w:t>
      </w:r>
      <w:ins w:id="170" w:author="Ralph Crott" w:date="2012-11-20T14:20:00Z">
        <w:r w:rsidR="00363825">
          <w:t xml:space="preserve"> (</w:t>
        </w:r>
        <w:proofErr w:type="gramStart"/>
        <w:r w:rsidR="00363825">
          <w:t>same</w:t>
        </w:r>
        <w:proofErr w:type="gramEnd"/>
        <w:r w:rsidR="00363825">
          <w:t xml:space="preserve"> comment as above)</w:t>
        </w:r>
      </w:ins>
    </w:p>
    <w:tbl>
      <w:tblPr>
        <w:tblStyle w:val="TableGrid"/>
        <w:tblW w:w="0" w:type="auto"/>
        <w:tblLook w:val="04A0" w:firstRow="1" w:lastRow="0" w:firstColumn="1" w:lastColumn="0" w:noHBand="0" w:noVBand="1"/>
      </w:tblPr>
      <w:tblGrid>
        <w:gridCol w:w="2518"/>
        <w:gridCol w:w="2410"/>
      </w:tblGrid>
      <w:tr w:rsidR="00762BDF" w:rsidTr="007C55BB">
        <w:tc>
          <w:tcPr>
            <w:tcW w:w="2518" w:type="dxa"/>
          </w:tcPr>
          <w:p w:rsidR="00762BDF" w:rsidRDefault="00762BDF" w:rsidP="00524B10">
            <w:pPr>
              <w:keepNext/>
              <w:spacing w:line="360" w:lineRule="auto"/>
              <w:jc w:val="both"/>
            </w:pPr>
            <w:r>
              <w:t xml:space="preserve">State </w:t>
            </w:r>
          </w:p>
        </w:tc>
        <w:tc>
          <w:tcPr>
            <w:tcW w:w="2410" w:type="dxa"/>
          </w:tcPr>
          <w:p w:rsidR="00762BDF" w:rsidRDefault="00762BDF" w:rsidP="00524B10">
            <w:pPr>
              <w:keepNext/>
              <w:spacing w:line="360" w:lineRule="auto"/>
              <w:jc w:val="both"/>
            </w:pPr>
            <w:r>
              <w:t xml:space="preserve">Utility Multiplier </w:t>
            </w:r>
          </w:p>
          <w:p w:rsidR="00762BDF" w:rsidRDefault="00762BDF" w:rsidP="00524B10">
            <w:pPr>
              <w:keepNext/>
              <w:spacing w:line="360" w:lineRule="auto"/>
              <w:jc w:val="both"/>
            </w:pPr>
            <w:r>
              <w:t xml:space="preserve">Mean (95% </w:t>
            </w:r>
            <w:proofErr w:type="spellStart"/>
            <w:r>
              <w:t>CrIs</w:t>
            </w:r>
            <w:proofErr w:type="spellEnd"/>
            <w:r>
              <w:t>)</w:t>
            </w:r>
          </w:p>
        </w:tc>
      </w:tr>
      <w:tr w:rsidR="00762BDF" w:rsidTr="007C55BB">
        <w:tc>
          <w:tcPr>
            <w:tcW w:w="2518" w:type="dxa"/>
          </w:tcPr>
          <w:p w:rsidR="00762BDF" w:rsidRDefault="00762BDF" w:rsidP="00524B10">
            <w:pPr>
              <w:keepNext/>
              <w:spacing w:line="360" w:lineRule="auto"/>
              <w:jc w:val="both"/>
            </w:pPr>
            <w:r>
              <w:t>GOS 1: Dead</w:t>
            </w:r>
          </w:p>
          <w:p w:rsidR="00762BDF" w:rsidRDefault="00762BDF" w:rsidP="00524B10">
            <w:pPr>
              <w:keepNext/>
              <w:spacing w:line="360" w:lineRule="auto"/>
              <w:jc w:val="both"/>
            </w:pPr>
            <w:r>
              <w:t xml:space="preserve">Or </w:t>
            </w:r>
          </w:p>
          <w:p w:rsidR="00762BDF" w:rsidRDefault="00762BDF" w:rsidP="00524B10">
            <w:pPr>
              <w:keepNext/>
              <w:spacing w:line="360" w:lineRule="auto"/>
              <w:jc w:val="both"/>
            </w:pPr>
            <w:r>
              <w:t>GOS 2: Vegetative State</w:t>
            </w:r>
          </w:p>
        </w:tc>
        <w:tc>
          <w:tcPr>
            <w:tcW w:w="2410" w:type="dxa"/>
          </w:tcPr>
          <w:p w:rsidR="00762BDF" w:rsidRDefault="00762BDF" w:rsidP="00524B10">
            <w:pPr>
              <w:keepNext/>
              <w:spacing w:line="360" w:lineRule="auto"/>
              <w:jc w:val="both"/>
            </w:pPr>
            <w:r>
              <w:t>0</w:t>
            </w:r>
          </w:p>
        </w:tc>
      </w:tr>
      <w:tr w:rsidR="00762BDF" w:rsidTr="007C55BB">
        <w:tc>
          <w:tcPr>
            <w:tcW w:w="2518" w:type="dxa"/>
          </w:tcPr>
          <w:p w:rsidR="00762BDF" w:rsidRDefault="00762BDF" w:rsidP="00524B10">
            <w:pPr>
              <w:keepNext/>
              <w:spacing w:line="360" w:lineRule="auto"/>
              <w:jc w:val="both"/>
            </w:pPr>
            <w:r>
              <w:t>GOS 3: Severely Disabled</w:t>
            </w:r>
          </w:p>
        </w:tc>
        <w:tc>
          <w:tcPr>
            <w:tcW w:w="2410" w:type="dxa"/>
          </w:tcPr>
          <w:p w:rsidR="00762BDF" w:rsidRDefault="00762BDF" w:rsidP="00762BDF">
            <w:pPr>
              <w:keepNext/>
              <w:spacing w:line="360" w:lineRule="auto"/>
              <w:jc w:val="both"/>
            </w:pPr>
            <w:r>
              <w:t>0.226 ( 0.221 to 0.231)</w:t>
            </w:r>
          </w:p>
        </w:tc>
      </w:tr>
      <w:tr w:rsidR="00762BDF" w:rsidTr="007C55BB">
        <w:tc>
          <w:tcPr>
            <w:tcW w:w="2518" w:type="dxa"/>
          </w:tcPr>
          <w:p w:rsidR="00762BDF" w:rsidRDefault="00762BDF" w:rsidP="00524B10">
            <w:pPr>
              <w:keepNext/>
              <w:spacing w:line="360" w:lineRule="auto"/>
              <w:jc w:val="both"/>
            </w:pPr>
            <w:r>
              <w:t>GOS 4: Moderately Disabled</w:t>
            </w:r>
          </w:p>
        </w:tc>
        <w:tc>
          <w:tcPr>
            <w:tcW w:w="2410" w:type="dxa"/>
          </w:tcPr>
          <w:p w:rsidR="00762BDF" w:rsidRDefault="00762BDF" w:rsidP="00762BDF">
            <w:pPr>
              <w:keepNext/>
              <w:spacing w:line="360" w:lineRule="auto"/>
              <w:jc w:val="both"/>
            </w:pPr>
            <w:r>
              <w:t>0.642 (0.638 to 0.645)</w:t>
            </w:r>
          </w:p>
        </w:tc>
      </w:tr>
      <w:tr w:rsidR="00762BDF" w:rsidTr="007C55BB">
        <w:tc>
          <w:tcPr>
            <w:tcW w:w="2518" w:type="dxa"/>
          </w:tcPr>
          <w:p w:rsidR="00762BDF" w:rsidRDefault="00762BDF" w:rsidP="00524B10">
            <w:pPr>
              <w:keepNext/>
              <w:spacing w:line="360" w:lineRule="auto"/>
              <w:jc w:val="both"/>
            </w:pPr>
            <w:r>
              <w:t>GOS 5: Good Recovery</w:t>
            </w:r>
          </w:p>
        </w:tc>
        <w:tc>
          <w:tcPr>
            <w:tcW w:w="2410" w:type="dxa"/>
          </w:tcPr>
          <w:p w:rsidR="00762BDF" w:rsidRDefault="00762BDF" w:rsidP="00762BDF">
            <w:pPr>
              <w:keepNext/>
              <w:spacing w:line="360" w:lineRule="auto"/>
              <w:jc w:val="both"/>
            </w:pPr>
            <w:r>
              <w:t xml:space="preserve">0.895 (0.892 to 0.898) </w:t>
            </w:r>
          </w:p>
        </w:tc>
      </w:tr>
    </w:tbl>
    <w:p w:rsidR="00762BDF" w:rsidRDefault="00762BDF" w:rsidP="00762BDF">
      <w:pPr>
        <w:pStyle w:val="Caption"/>
      </w:pPr>
      <w:bookmarkStart w:id="171" w:name="_Ref336343433"/>
      <w:r>
        <w:t xml:space="preserve">Table </w:t>
      </w:r>
      <w:fldSimple w:instr=" SEQ Table \* ARABIC ">
        <w:r w:rsidR="00BB4688">
          <w:rPr>
            <w:noProof/>
          </w:rPr>
          <w:t>3</w:t>
        </w:r>
      </w:fldSimple>
      <w:bookmarkEnd w:id="171"/>
      <w:r>
        <w:t xml:space="preserve"> Mean utility multipliers associated with different GOS states</w:t>
      </w:r>
    </w:p>
    <w:p w:rsidR="000D28AB" w:rsidRDefault="009E25B0" w:rsidP="000D28AB">
      <w:pPr>
        <w:pStyle w:val="Heading3"/>
      </w:pPr>
      <w:r>
        <w:t>Summary</w:t>
      </w:r>
    </w:p>
    <w:p w:rsidR="00524B10" w:rsidRPr="00A96231" w:rsidRDefault="007C55BB" w:rsidP="00A96231">
      <w:pPr>
        <w:spacing w:line="360" w:lineRule="auto"/>
        <w:jc w:val="both"/>
      </w:pPr>
      <w:r w:rsidRPr="00A96231">
        <w:t>This section has shown that</w:t>
      </w:r>
      <w:r w:rsidR="00A96231" w:rsidRPr="00A96231">
        <w:t xml:space="preserve"> </w:t>
      </w:r>
      <w:r w:rsidR="00A96231">
        <w:t xml:space="preserve">summary data which reports both mean utility scores associated with each of a finite number of categories, alongside the proportion of patients in each of those categories, can be used to simulate the mean utility scores associated with a smaller number of finite categories.  </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rPr>
          <w:ins w:id="172" w:author="Ralph Crott" w:date="2012-11-20T14:22:00Z"/>
        </w:rPr>
      </w:pPr>
      <w:r>
        <w:t xml:space="preserve">This paper shows </w:t>
      </w:r>
      <w:r w:rsidR="00524B10">
        <w:t xml:space="preserve">how a simulation-based approach can be used to collapse </w:t>
      </w:r>
      <w:del w:id="173" w:author="Ralph Crott" w:date="2012-11-20T14:22:00Z">
        <w:r w:rsidR="00524B10" w:rsidDel="008F3B8C">
          <w:delText xml:space="preserve">costs or </w:delText>
        </w:r>
      </w:del>
      <w:r w:rsidR="00524B10">
        <w:t xml:space="preserve">utility values from a larger to a smaller number of discrete states in a way which incorporates </w:t>
      </w:r>
      <w:r w:rsidR="005C12CA">
        <w:t>uncertainty at the intermediate stages. This means that the estimates produced are replicable and involve a minimum of modeller assumptions being made.</w:t>
      </w:r>
    </w:p>
    <w:p w:rsidR="008F3B8C" w:rsidRDefault="005C12CA" w:rsidP="00E83E36">
      <w:pPr>
        <w:spacing w:line="360" w:lineRule="auto"/>
        <w:jc w:val="both"/>
        <w:rPr>
          <w:ins w:id="174" w:author="Ralph Crott" w:date="2012-11-20T14:22:00Z"/>
        </w:rPr>
      </w:pPr>
      <w:r>
        <w:t xml:space="preserve"> </w:t>
      </w:r>
      <w:r w:rsidR="00BC63CC">
        <w:t>All that is</w:t>
      </w:r>
      <w:r w:rsidR="00264389">
        <w:t xml:space="preserve"> </w:t>
      </w:r>
      <w:r w:rsidR="00BC63CC">
        <w:t xml:space="preserve">required are the sample sizes and utility estimates of the </w:t>
      </w:r>
      <w:proofErr w:type="spellStart"/>
      <w:r w:rsidR="00BC63CC">
        <w:t>uncollapsed</w:t>
      </w:r>
      <w:proofErr w:type="spellEnd"/>
      <w:r w:rsidR="00BC63CC">
        <w:t xml:space="preserve"> states, and a belief</w:t>
      </w:r>
      <w:ins w:id="175" w:author="Ralph Crott" w:date="2012-11-20T14:23:00Z">
        <w:r w:rsidR="008F3B8C">
          <w:t xml:space="preserve">??? </w:t>
        </w:r>
        <w:proofErr w:type="gramStart"/>
        <w:r w:rsidR="008F3B8C">
          <w:t>A prior description or rule?</w:t>
        </w:r>
      </w:ins>
      <w:proofErr w:type="gramEnd"/>
      <w:r w:rsidR="00BC63CC">
        <w:t xml:space="preserve"> </w:t>
      </w:r>
      <w:proofErr w:type="gramStart"/>
      <w:r w:rsidR="00BC63CC">
        <w:t>about</w:t>
      </w:r>
      <w:proofErr w:type="gramEnd"/>
      <w:r w:rsidR="00BC63CC">
        <w:t xml:space="preserve"> how the </w:t>
      </w:r>
      <w:proofErr w:type="spellStart"/>
      <w:r w:rsidR="00BC63CC">
        <w:t>uncollapsed</w:t>
      </w:r>
      <w:proofErr w:type="spellEnd"/>
      <w:r w:rsidR="00BC63CC">
        <w:t xml:space="preserve"> states map onto the collapsed states. </w:t>
      </w:r>
    </w:p>
    <w:p w:rsidR="008F3B8C" w:rsidRDefault="006F79C5" w:rsidP="00E83E36">
      <w:pPr>
        <w:spacing w:line="360" w:lineRule="auto"/>
        <w:jc w:val="both"/>
        <w:rPr>
          <w:ins w:id="176" w:author="Ralph Crott" w:date="2012-11-20T14:24:00Z"/>
        </w:rPr>
      </w:pPr>
      <w:r>
        <w:t xml:space="preserve">Because of this, it is possible to make use of more recent and /or more pertinent data to inform the economic model than was previously possible using summary data alone. </w:t>
      </w:r>
      <w:ins w:id="177" w:author="Ralph Crott" w:date="2012-11-20T14:25:00Z">
        <w:r w:rsidR="008F3B8C">
          <w:t xml:space="preserve"> </w:t>
        </w:r>
      </w:ins>
    </w:p>
    <w:p w:rsidR="008F3B8C" w:rsidRDefault="008F3B8C" w:rsidP="00E83E36">
      <w:pPr>
        <w:spacing w:line="360" w:lineRule="auto"/>
        <w:jc w:val="both"/>
        <w:rPr>
          <w:ins w:id="178" w:author="Ralph Crott" w:date="2012-11-20T14:25:00Z"/>
        </w:rPr>
      </w:pPr>
      <w:ins w:id="179" w:author="Ralph Crott" w:date="2012-11-20T14:24:00Z">
        <w:r>
          <w:t xml:space="preserve">The question is why would I like to do that </w:t>
        </w:r>
        <w:proofErr w:type="spellStart"/>
        <w:r>
          <w:t>ie</w:t>
        </w:r>
        <w:proofErr w:type="spellEnd"/>
        <w:r>
          <w:t xml:space="preserve"> to reduce the number of Health states</w:t>
        </w:r>
      </w:ins>
      <w:ins w:id="180" w:author="Ralph Crott" w:date="2012-11-20T14:25:00Z">
        <w:r>
          <w:t xml:space="preserve"> (</w:t>
        </w:r>
        <w:proofErr w:type="spellStart"/>
        <w:r>
          <w:t>ie</w:t>
        </w:r>
        <w:proofErr w:type="spellEnd"/>
        <w:r>
          <w:t xml:space="preserve"> collapse</w:t>
        </w:r>
      </w:ins>
      <w:ins w:id="181" w:author="Ralph Crott" w:date="2012-11-20T14:26:00Z">
        <w:r>
          <w:t xml:space="preserve"> them</w:t>
        </w:r>
      </w:ins>
      <w:ins w:id="182" w:author="Ralph Crott" w:date="2012-11-20T14:25:00Z">
        <w:r>
          <w:t xml:space="preserve">) when I have information at a more detailed level </w:t>
        </w:r>
        <w:proofErr w:type="spellStart"/>
        <w:r>
          <w:t>ie</w:t>
        </w:r>
        <w:proofErr w:type="spellEnd"/>
        <w:r>
          <w:t xml:space="preserve"> the non-collapsed </w:t>
        </w:r>
        <w:proofErr w:type="gramStart"/>
        <w:r>
          <w:t>states ?</w:t>
        </w:r>
        <w:proofErr w:type="gramEnd"/>
      </w:ins>
    </w:p>
    <w:p w:rsidR="006F79C5" w:rsidRDefault="006F79C5" w:rsidP="00E83E36">
      <w:pPr>
        <w:spacing w:line="360" w:lineRule="auto"/>
        <w:jc w:val="both"/>
      </w:pPr>
      <w:r>
        <w:t>The approach involves making a number of assumptions, but these assumptions are clearly stated and can be developed and improved upon where additional clinical and statistical data allow it.</w:t>
      </w:r>
      <w:r w:rsidR="00EF7545">
        <w:t xml:space="preserve"> </w:t>
      </w:r>
      <w:r w:rsidR="00EF7545">
        <w:lastRenderedPageBreak/>
        <w:t>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"(7)" }, "properties" : { "noteIndex" : 0 }, "schema" : "https://github.com/citation-style-language/schema/raw/master/csl-citation.json" }</w:instrText>
      </w:r>
      <w:r w:rsidR="00336D04">
        <w:fldChar w:fldCharType="separate"/>
      </w:r>
      <w:r w:rsidRPr="00D009D4">
        <w:rPr>
          <w:noProof/>
        </w:rPr>
        <w:t>(7)</w:t>
      </w:r>
      <w:r w:rsidR="00336D04">
        <w:fldChar w:fldCharType="end"/>
      </w:r>
      <w:r>
        <w:t xml:space="preserve"> relate to the individual patient data. This includes making the assumption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fake individual level simulations, which are a necessary intermediate stage for estimating what the mean scores and proportions would be if the patients were subdivided into a different, and smaller, number of categories. The reliability of these estimates </w:t>
      </w:r>
      <w:proofErr w:type="gramStart"/>
      <w:r w:rsidR="00F242FA">
        <w:t>are</w:t>
      </w:r>
      <w:proofErr w:type="gramEnd"/>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BE7232" w:rsidRPr="00E83E36" w:rsidRDefault="00264389" w:rsidP="00DB70BB">
      <w:pPr>
        <w:spacing w:line="360" w:lineRule="auto"/>
        <w:jc w:val="both"/>
      </w:pPr>
      <w:r>
        <w:t>For our main example, our estimated utility multipliers are very similar to those presented in Dorman et al.,</w:t>
      </w:r>
      <w:r w:rsidR="00336D04">
        <w:fldChar w:fldCharType="begin" w:fldLock="1"/>
      </w:r>
      <w:r w:rsidR="00D009D4">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"family" : "Dorman", "given" : "Paul" }, { "family" : "Dennis", "given" : "Martin" }, { "family" : "Sandercock", "given" : "Peter"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"(8)" }, "properties" : { "noteIndex" : 0 }, "schema" : "https://github.com/citation-style-language/schema/raw/master/csl-citation.json" }</w:instrText>
      </w:r>
      <w:r w:rsidR="00336D04">
        <w:fldChar w:fldCharType="separate"/>
      </w:r>
      <w:r w:rsidR="00D009D4" w:rsidRPr="00D009D4">
        <w:rPr>
          <w:noProof/>
        </w:rPr>
        <w:t>(8)</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commentRangeStart w:id="183"/>
      <w:r>
        <w:t>Limitations</w:t>
      </w:r>
      <w:commentRangeEnd w:id="183"/>
      <w:r>
        <w:rPr>
          <w:rStyle w:val="CommentReference"/>
          <w:rFonts w:asciiTheme="minorHAnsi" w:eastAsiaTheme="minorHAnsi" w:hAnsiTheme="minorHAnsi" w:cstheme="minorBidi"/>
          <w:b w:val="0"/>
          <w:bCs w:val="0"/>
          <w:lang w:val="en-GB" w:bidi="ar-SA"/>
        </w:rPr>
        <w:commentReference w:id="183"/>
      </w:r>
    </w:p>
    <w:p w:rsidR="00604D50" w:rsidRDefault="00FC090E" w:rsidP="00E83E36">
      <w:pPr>
        <w:spacing w:line="360" w:lineRule="auto"/>
        <w:jc w:val="both"/>
        <w:rPr>
          <w:ins w:id="184" w:author="Ralph Crott" w:date="2012-11-20T14:38:00Z"/>
          <w:highlight w:val="yellow"/>
        </w:rPr>
      </w:pPr>
      <w:r>
        <w:lastRenderedPageBreak/>
        <w:t xml:space="preserve">The approach described here is designed to allow better use of existing summary data, in the absence of true individual level data. It does this by creating fake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of course bounded between negative and positive infinity. We know that in fact EQ-5D </w:t>
      </w:r>
      <w:ins w:id="185" w:author="Ralph Crott" w:date="2012-11-20T14:28:00Z">
        <w:r w:rsidR="001701B7">
          <w:t xml:space="preserve">utility </w:t>
        </w:r>
      </w:ins>
      <w:r w:rsidR="0089737A">
        <w:t xml:space="preserve">scores </w:t>
      </w:r>
      <w:del w:id="186" w:author="Ralph Crott" w:date="2012-11-20T14:28:00Z">
        <w:r w:rsidR="0089737A" w:rsidDel="001701B7">
          <w:delText xml:space="preserve">cannot be less that approximately </w:delText>
        </w:r>
      </w:del>
      <w:ins w:id="187" w:author="Ralph Crott" w:date="2012-11-20T14:28:00Z">
        <w:r w:rsidR="001701B7">
          <w:t xml:space="preserve">show a negative lower bound whose value depends on the valuation Tariff used </w:t>
        </w:r>
      </w:ins>
      <w:del w:id="188" w:author="Ralph Crott" w:date="2012-11-20T14:28:00Z">
        <w:r w:rsidR="0089737A" w:rsidDel="001701B7">
          <w:delText>-</w:delText>
        </w:r>
      </w:del>
      <w:del w:id="189" w:author="Ralph Crott" w:date="2012-11-20T14:27:00Z">
        <w:r w:rsidR="0089737A" w:rsidDel="001701B7">
          <w:delText>0</w:delText>
        </w:r>
      </w:del>
      <w:del w:id="190" w:author="Ralph Crott" w:date="2012-11-20T14:28:00Z">
        <w:r w:rsidR="0089737A" w:rsidDel="001701B7">
          <w:delText>.54 and</w:delText>
        </w:r>
      </w:del>
      <w:ins w:id="191" w:author="Ralph Crott" w:date="2012-11-20T14:28:00Z">
        <w:r w:rsidR="001701B7">
          <w:t xml:space="preserve"> and an upper ceiling</w:t>
        </w:r>
      </w:ins>
      <w:r w:rsidR="0089737A">
        <w:t xml:space="preserve"> 1.00</w:t>
      </w:r>
      <w:ins w:id="192" w:author="Ralph Crott" w:date="2012-11-20T14:29:00Z">
        <w:r w:rsidR="001701B7">
          <w:t xml:space="preserve"> by construction</w:t>
        </w:r>
      </w:ins>
      <w:r w:rsidR="0089737A">
        <w:t xml:space="preserve">, and so a statistical distribution where these bounds are applied may be more appropriate. </w:t>
      </w:r>
      <w:del w:id="193" w:author="Ralph Crott" w:date="2012-11-20T14:29:00Z">
        <w:r w:rsidR="0089737A" w:rsidDel="00604D50">
          <w:delText>[</w:delText>
        </w:r>
        <w:r w:rsidR="0089737A" w:rsidRPr="00C2366B" w:rsidDel="00604D50">
          <w:rPr>
            <w:highlight w:val="yellow"/>
          </w:rPr>
          <w:delText>Ref: Ralph?]</w:delText>
        </w:r>
        <w:r w:rsidR="0089737A" w:rsidDel="00604D50">
          <w:delText xml:space="preserve"> </w:delText>
        </w:r>
      </w:del>
      <w:r w:rsidR="0089737A">
        <w:t xml:space="preserve">We also know that EQ-5D data are only poorly approximated by the Normal distribution, as the distribution of EQ-5D is typically known to be ‘multimodal’. This represents a more general limitation common to a range of modelling approaches, rather than something specific to this approach. </w:t>
      </w:r>
      <w:r w:rsidR="0089737A" w:rsidRPr="00C2366B">
        <w:rPr>
          <w:highlight w:val="yellow"/>
        </w:rPr>
        <w:t>[</w:t>
      </w:r>
    </w:p>
    <w:p w:rsidR="00604D50" w:rsidRDefault="00604D50" w:rsidP="00604D50">
      <w:pPr>
        <w:spacing w:line="360" w:lineRule="auto"/>
        <w:jc w:val="both"/>
        <w:rPr>
          <w:ins w:id="194" w:author="Ralph Crott" w:date="2012-11-20T14:38:00Z"/>
        </w:rPr>
      </w:pPr>
      <w:ins w:id="195" w:author="Ralph Crott" w:date="2012-11-20T14:38:00Z">
        <w:r>
          <w:rPr>
            <w:highlight w:val="yellow"/>
          </w:rPr>
          <w:t xml:space="preserve">For example </w:t>
        </w:r>
      </w:ins>
      <w:del w:id="196" w:author="Ralph Crott" w:date="2012-11-20T14:38:00Z">
        <w:r w:rsidR="0089737A" w:rsidRPr="00C2366B" w:rsidDel="00604D50">
          <w:rPr>
            <w:highlight w:val="yellow"/>
          </w:rPr>
          <w:delText>Ref: Ralph?]</w:delText>
        </w:r>
      </w:del>
      <w:r w:rsidR="0089737A">
        <w:t xml:space="preserve"> </w:t>
      </w:r>
      <w:ins w:id="197" w:author="Ralph Crott" w:date="2012-11-20T14:38:00Z">
        <w:r>
          <w:t xml:space="preserve">Rachel Mann Æ Simon </w:t>
        </w:r>
        <w:proofErr w:type="spellStart"/>
        <w:r>
          <w:t>Gilbody</w:t>
        </w:r>
        <w:proofErr w:type="spellEnd"/>
        <w:r>
          <w:t xml:space="preserve"> Æ David Richards</w:t>
        </w:r>
        <w:r>
          <w:t xml:space="preserve"> </w:t>
        </w:r>
        <w:r>
          <w:t>Putting the ‘Q’ in depression QALYs: a comparison of utility</w:t>
        </w:r>
      </w:ins>
      <w:ins w:id="198" w:author="Ralph Crott" w:date="2012-11-20T14:39:00Z">
        <w:r>
          <w:t xml:space="preserve"> </w:t>
        </w:r>
      </w:ins>
      <w:ins w:id="199" w:author="Ralph Crott" w:date="2012-11-20T14:38:00Z">
        <w:r>
          <w:t>measurement using EQ-5D and SF-6D health related quality</w:t>
        </w:r>
      </w:ins>
      <w:ins w:id="200" w:author="Ralph Crott" w:date="2012-11-20T14:39:00Z">
        <w:r>
          <w:t xml:space="preserve"> </w:t>
        </w:r>
      </w:ins>
      <w:ins w:id="201" w:author="Ralph Crott" w:date="2012-11-20T14:38:00Z">
        <w:r>
          <w:t>of life measures</w:t>
        </w:r>
      </w:ins>
      <w:ins w:id="202" w:author="Ralph Crott" w:date="2012-11-20T14:39:00Z">
        <w:r>
          <w:t xml:space="preserve">, </w:t>
        </w:r>
        <w:proofErr w:type="spellStart"/>
        <w:r>
          <w:rPr>
            <w:rFonts w:ascii="AdvPSMy-RC" w:hAnsi="AdvPSMy-RC" w:cs="AdvPSMy-RC"/>
            <w:sz w:val="17"/>
            <w:szCs w:val="17"/>
          </w:rPr>
          <w:t>Soc</w:t>
        </w:r>
        <w:proofErr w:type="spellEnd"/>
        <w:r>
          <w:rPr>
            <w:rFonts w:ascii="AdvPSMy-RC" w:hAnsi="AdvPSMy-RC" w:cs="AdvPSMy-RC"/>
            <w:sz w:val="17"/>
            <w:szCs w:val="17"/>
          </w:rPr>
          <w:t xml:space="preserve"> Psychiatry </w:t>
        </w:r>
        <w:proofErr w:type="spellStart"/>
        <w:r>
          <w:rPr>
            <w:rFonts w:ascii="AdvPSMy-RC" w:hAnsi="AdvPSMy-RC" w:cs="AdvPSMy-RC"/>
            <w:sz w:val="17"/>
            <w:szCs w:val="17"/>
          </w:rPr>
          <w:t>Psychiatr</w:t>
        </w:r>
        <w:proofErr w:type="spellEnd"/>
        <w:r>
          <w:rPr>
            <w:rFonts w:ascii="AdvPSMy-RC" w:hAnsi="AdvPSMy-RC" w:cs="AdvPSMy-RC"/>
            <w:sz w:val="17"/>
            <w:szCs w:val="17"/>
          </w:rPr>
          <w:t xml:space="preserve"> </w:t>
        </w:r>
        <w:proofErr w:type="spellStart"/>
        <w:r>
          <w:rPr>
            <w:rFonts w:ascii="AdvPSMy-RC" w:hAnsi="AdvPSMy-RC" w:cs="AdvPSMy-RC"/>
            <w:sz w:val="17"/>
            <w:szCs w:val="17"/>
          </w:rPr>
          <w:t>Epidemiol</w:t>
        </w:r>
        <w:proofErr w:type="spellEnd"/>
        <w:r>
          <w:rPr>
            <w:rFonts w:ascii="AdvPSMy-RC" w:hAnsi="AdvPSMy-RC" w:cs="AdvPSMy-RC"/>
            <w:sz w:val="17"/>
            <w:szCs w:val="17"/>
          </w:rPr>
          <w:t xml:space="preserve"> (2009) 44:569–578</w:t>
        </w:r>
      </w:ins>
      <w:ins w:id="203" w:author="Ralph Crott" w:date="2012-11-20T14:42:00Z">
        <w:r w:rsidR="00224716">
          <w:rPr>
            <w:rFonts w:ascii="AdvPSMy-RC" w:hAnsi="AdvPSMy-RC" w:cs="AdvPSMy-RC"/>
            <w:sz w:val="17"/>
            <w:szCs w:val="17"/>
          </w:rPr>
          <w:t>, appendix 2</w:t>
        </w:r>
      </w:ins>
    </w:p>
    <w:p w:rsidR="0089737A" w:rsidRDefault="00FC090E" w:rsidP="00E83E36">
      <w:pPr>
        <w:spacing w:line="360" w:lineRule="auto"/>
        <w:jc w:val="both"/>
      </w:pPr>
      <w:r>
        <w:t>Without access to the individual level data the appropriateness of the statistical assumpti</w:t>
      </w:r>
      <w:r w:rsidR="002013B9">
        <w:t xml:space="preserve">ons made, such as the choice of stochastic distributions, cannot be assessed. </w:t>
      </w:r>
    </w:p>
    <w:p w:rsidR="002013B9" w:rsidRDefault="002013B9" w:rsidP="00E83E36">
      <w:pPr>
        <w:spacing w:line="360" w:lineRule="auto"/>
        <w:jc w:val="both"/>
      </w:pPr>
      <w:r>
        <w:t xml:space="preserve">The dependence of the reconstructed summary estimates on the choice of statistical distributions can be assessed, however, by using different statistical models and comparing the results. As the R code is presented in the appendix, it is convenient for interested readers to assess the dependence of the estimates on modelling assumptions themselves, and suggest alternative choices of statistical distributions which use the same summary data. </w:t>
      </w:r>
    </w:p>
    <w:p w:rsidR="00D301EE" w:rsidRDefault="002013B9" w:rsidP="00E83E36">
      <w:pPr>
        <w:spacing w:line="360" w:lineRule="auto"/>
        <w:jc w:val="both"/>
      </w:pPr>
      <w:r>
        <w:t xml:space="preserve">In addition to assumptions about the choice of statistical distribution, this method involves making two further types of qualitative assumption. Firstly, we made the assumption of perfect mapping, or deterministic </w:t>
      </w:r>
      <w:proofErr w:type="spellStart"/>
      <w:r>
        <w:t>bijection</w:t>
      </w:r>
      <w:proofErr w:type="spellEnd"/>
      <w:r>
        <w:t xml:space="preserve">, between </w:t>
      </w:r>
      <w:r w:rsidR="00D301EE">
        <w:t>health states based on descriptions of states</w:t>
      </w:r>
      <w:r>
        <w:t xml:space="preserve">. </w:t>
      </w:r>
      <w:r w:rsidR="0089737A">
        <w:t xml:space="preserve">Secondly, we made the assumption in the second example that a persistent vegetative state has mean utility equal to death, whereas it may be that the utility associated with this state is different to this, and possibly negative (‘worse than death’) </w:t>
      </w:r>
      <w:del w:id="204" w:author="Ralph Crott" w:date="2012-11-20T14:43:00Z">
        <w:r w:rsidR="0089737A" w:rsidRPr="00C2366B" w:rsidDel="009D3297">
          <w:rPr>
            <w:highlight w:val="yellow"/>
          </w:rPr>
          <w:delText>[Reference: Ralph]</w:delText>
        </w:r>
      </w:del>
      <w:ins w:id="205" w:author="Ralph Crott" w:date="2012-11-20T14:43:00Z">
        <w:r w:rsidR="009D3297">
          <w:t xml:space="preserve"> not needed</w:t>
        </w:r>
      </w:ins>
      <w:bookmarkStart w:id="206" w:name="_GoBack"/>
      <w:bookmarkEnd w:id="206"/>
    </w:p>
    <w:p w:rsidR="00D301EE" w:rsidRDefault="00D301EE" w:rsidP="00E83E36">
      <w:pPr>
        <w:spacing w:line="360" w:lineRule="auto"/>
        <w:jc w:val="both"/>
      </w:pPr>
      <w:r>
        <w:t>The</w:t>
      </w:r>
      <w:r w:rsidR="0089737A">
        <w:t xml:space="preserve"> first type of assumption, the </w:t>
      </w:r>
      <w:r w:rsidR="00C2366B">
        <w:t>per</w:t>
      </w:r>
      <w:r w:rsidR="0089737A">
        <w:t xml:space="preserve">fect mapping or </w:t>
      </w:r>
      <w:proofErr w:type="spellStart"/>
      <w:r>
        <w:t>bijection</w:t>
      </w:r>
      <w:proofErr w:type="spellEnd"/>
      <w:r>
        <w:t xml:space="preserve"> as</w:t>
      </w:r>
      <w:r w:rsidR="00373238">
        <w:t>sumption</w:t>
      </w:r>
      <w:r w:rsidR="0089737A">
        <w:t>,</w:t>
      </w:r>
      <w:r w:rsidR="00373238">
        <w:t xml:space="preserve"> should represent the b</w:t>
      </w:r>
      <w:r>
        <w:t xml:space="preserve">est assumption of the economic modeller based on clinical knowledge, and where other clinical evidence and opinion exists which suggests alternative mapping arrangements should be considered </w:t>
      </w:r>
      <w:proofErr w:type="gramStart"/>
      <w:r>
        <w:lastRenderedPageBreak/>
        <w:t>or</w:t>
      </w:r>
      <w:proofErr w:type="gramEnd"/>
      <w:r>
        <w:t xml:space="preserve"> used instead, the effect of making these assumptions on the modelling results and utility/cost estimates should </w:t>
      </w:r>
      <w:r w:rsidR="00373238">
        <w:t xml:space="preserve">be </w:t>
      </w:r>
      <w:r>
        <w:t xml:space="preserve">explored and presented where </w:t>
      </w:r>
      <w:r w:rsidR="00373238">
        <w:t>possible</w:t>
      </w:r>
      <w:r>
        <w:t>.</w:t>
      </w:r>
    </w:p>
    <w:p w:rsidR="0089737A" w:rsidRDefault="0089737A" w:rsidP="00E83E36">
      <w:pPr>
        <w:spacing w:line="360" w:lineRule="auto"/>
        <w:jc w:val="both"/>
      </w:pPr>
      <w:r>
        <w:t xml:space="preserve">A further assumption made was that </w:t>
      </w:r>
      <w:r w:rsidR="004E5D56" w:rsidRPr="00D41B33">
        <w:rPr>
          <w:highlight w:val="yellow"/>
        </w:rPr>
        <w:t>th</w:t>
      </w:r>
      <w:r w:rsidR="00D41B33" w:rsidRPr="00D41B33">
        <w:rPr>
          <w:highlight w:val="yellow"/>
        </w:rPr>
        <w:t>e</w:t>
      </w:r>
      <w:r w:rsidR="004E5D56">
        <w:t xml:space="preserve"> 24 month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assumed that 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w:t>
      </w:r>
      <w:proofErr w:type="spellStart"/>
      <w:r>
        <w:t>OXVASc</w:t>
      </w:r>
      <w:proofErr w:type="spellEnd"/>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Default="0086180D" w:rsidP="000D28AB">
      <w:pPr>
        <w:pStyle w:val="Heading3"/>
      </w:pPr>
      <w:r>
        <w:rPr>
          <w:highlight w:val="yellow"/>
        </w:rPr>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D009D4">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"family" : "Lin", "given" : "Huey-Juan" }, { "family" : "Wolf", "given" : "Philip A" }, { "family" : "Kelly-Hayes", "given" : "Margaret" }, { "family" : "Beiser", "given" : "Alexa S" }, { "family" : "Kase", "given" : "Carlos S" }, { "family" : "Benjamin", "given" : "Emelia J" }, { "family" : "D'Agostino", "given" : "Ralph B"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"family" : "Dorman", "given" : "Paul" }, { "family" : "Dennis", "given" : "Martin" }, { "family" : "Sandercock", "given" : "Peter"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"(8\u201310)" }, "properties" : { "noteIndex" : 0 }, "schema" : "https://github.com/citation-style-language/schema/raw/master/csl-citation.json" }</w:instrText>
      </w:r>
      <w:r w:rsidR="00336D04">
        <w:fldChar w:fldCharType="separate"/>
      </w:r>
      <w:r w:rsidR="00D009D4" w:rsidRPr="00D009D4">
        <w:rPr>
          <w:noProof/>
        </w:rPr>
        <w:t>(8–10)</w:t>
      </w:r>
      <w:r w:rsidR="00336D04">
        <w:fldChar w:fldCharType="end"/>
      </w:r>
    </w:p>
    <w:p w:rsidR="000D28AB" w:rsidRDefault="00431A06" w:rsidP="00D41B33">
      <w:pPr>
        <w:pStyle w:val="Heading3"/>
      </w:pPr>
      <w:r>
        <w:t>Conclusions</w:t>
      </w:r>
      <w:r w:rsidR="00D41B33">
        <w:br/>
      </w:r>
    </w:p>
    <w:p w:rsidR="00264389"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 xml:space="preserve">the range and quality of the healthcare experienced by </w:t>
      </w:r>
      <w:r>
        <w:lastRenderedPageBreak/>
        <w:t>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264389" w:rsidRDefault="00264389" w:rsidP="00264389">
      <w:r>
        <w:br w:type="page"/>
      </w:r>
    </w:p>
    <w:p w:rsidR="00AC177B" w:rsidRDefault="00AC177B" w:rsidP="00AC177B">
      <w:pPr>
        <w:pStyle w:val="Heading2"/>
      </w:pPr>
      <w:commentRangeStart w:id="207"/>
      <w:r>
        <w:lastRenderedPageBreak/>
        <w:t>Appendix</w:t>
      </w:r>
      <w:commentRangeEnd w:id="207"/>
      <w:r w:rsidR="00DB5DC1">
        <w:rPr>
          <w:rStyle w:val="CommentReference"/>
          <w:rFonts w:asciiTheme="minorHAnsi" w:eastAsiaTheme="minorHAnsi" w:hAnsiTheme="minorHAnsi" w:cstheme="minorBidi"/>
          <w:b w:val="0"/>
          <w:i w:val="0"/>
          <w:lang w:val="en-GB" w:bidi="ar-SA"/>
        </w:rPr>
        <w:commentReference w:id="207"/>
      </w:r>
      <w:r w:rsidR="00D41B33">
        <w:t xml:space="preserve">   </w:t>
      </w:r>
    </w:p>
    <w:p w:rsidR="000F49A4" w:rsidRDefault="000F49A4" w:rsidP="00AC177B"/>
    <w:tbl>
      <w:tblPr>
        <w:tblStyle w:val="TableGrid"/>
        <w:tblW w:w="0" w:type="auto"/>
        <w:tblLook w:val="04A0" w:firstRow="1" w:lastRow="0" w:firstColumn="1" w:lastColumn="0" w:noHBand="0" w:noVBand="1"/>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264389">
        <w:trPr>
          <w:trHeight w:val="60"/>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F46D3D" w:rsidRDefault="00F46D3D" w:rsidP="000F49A4">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3F4DB8">
            <w:pPr>
              <w:rPr>
                <w:rFonts w:ascii="Courier New" w:hAnsi="Courier New"/>
              </w:rPr>
            </w:pPr>
          </w:p>
          <w:p w:rsidR="00FA6983" w:rsidRDefault="00FA6983" w:rsidP="003F4DB8">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FA6983" w:rsidRDefault="00FA6983" w:rsidP="00211C84">
            <w:pPr>
              <w:rPr>
                <w:rFonts w:ascii="Courier New" w:hAnsi="Courier New"/>
              </w:rPr>
            </w:pPr>
          </w:p>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F46D3D" w:rsidRDefault="00F46D3D" w:rsidP="000F49A4"/>
          <w:p w:rsidR="00F46D3D" w:rsidRDefault="00F46D3D" w:rsidP="000F49A4"/>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r>
              <w:t>Specify that PSA involves 10,000 sets of draws</w:t>
            </w:r>
          </w:p>
          <w:p w:rsidR="00877D18" w:rsidRDefault="00877D18" w:rsidP="000F49A4"/>
          <w:p w:rsidR="00FA6983" w:rsidRPr="00FA6983" w:rsidRDefault="00FA6983" w:rsidP="000F49A4">
            <w:pPr>
              <w:rPr>
                <w:b/>
                <w:u w:val="single"/>
              </w:rPr>
            </w:pPr>
            <w:r w:rsidRPr="00FA6983">
              <w:rPr>
                <w:b/>
                <w:u w:val="single"/>
              </w:rPr>
              <w:t>NODE 1</w:t>
            </w:r>
          </w:p>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FA6983" w:rsidRDefault="00FA6983" w:rsidP="000F49A4"/>
          <w:p w:rsidR="00FA6983" w:rsidRDefault="00FA6983" w:rsidP="000F49A4"/>
          <w:p w:rsidR="00877D18" w:rsidRPr="00FA6983" w:rsidRDefault="00FA6983" w:rsidP="000F49A4">
            <w:pPr>
              <w:rPr>
                <w:b/>
                <w:u w:val="single"/>
              </w:rPr>
            </w:pPr>
            <w:r w:rsidRPr="00FA6983">
              <w:rPr>
                <w:b/>
                <w:u w:val="single"/>
              </w:rPr>
              <w:t>NODE 2a</w:t>
            </w:r>
            <w:r>
              <w:rPr>
                <w:b/>
                <w:u w:val="single"/>
              </w:rPr>
              <w:t xml:space="preserve"> + NODE 3A</w:t>
            </w:r>
          </w:p>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FA6983" w:rsidRDefault="00FA6983" w:rsidP="000F49A4"/>
          <w:p w:rsidR="00877D18" w:rsidRPr="00FA6983" w:rsidRDefault="00FA6983" w:rsidP="000F49A4">
            <w:pPr>
              <w:rPr>
                <w:b/>
                <w:u w:val="single"/>
              </w:rPr>
            </w:pPr>
            <w:r w:rsidRPr="00FA6983">
              <w:rPr>
                <w:b/>
                <w:u w:val="single"/>
              </w:rPr>
              <w:t>NODE 4a + NODE 4b</w:t>
            </w:r>
          </w:p>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w:t>
            </w:r>
            <w:r>
              <w:lastRenderedPageBreak/>
              <w:t xml:space="preserve">in dependent state. </w:t>
            </w:r>
          </w:p>
          <w:p w:rsidR="00877D18" w:rsidRDefault="00877D18" w:rsidP="00D64E03"/>
          <w:p w:rsidR="00FA6983" w:rsidRDefault="00FA6983" w:rsidP="00D64E03"/>
          <w:p w:rsidR="00877D18" w:rsidRDefault="00877D18" w:rsidP="00D64E03">
            <w:r>
              <w:t>This command labels the columns of the previously created matrix to be easier to interpret.</w:t>
            </w:r>
          </w:p>
          <w:p w:rsidR="00877D18" w:rsidRDefault="00877D18" w:rsidP="00D64E03"/>
          <w:p w:rsidR="00877D18" w:rsidRDefault="00877D18" w:rsidP="00D64E03"/>
          <w:p w:rsidR="00877D18" w:rsidRPr="00FA6983" w:rsidRDefault="00FA6983" w:rsidP="00D64E03">
            <w:pPr>
              <w:rPr>
                <w:b/>
                <w:u w:val="single"/>
              </w:rPr>
            </w:pPr>
            <w:r w:rsidRPr="00FA6983">
              <w:rPr>
                <w:b/>
                <w:u w:val="single"/>
              </w:rPr>
              <w:t>NODE 2b</w:t>
            </w:r>
            <w:r>
              <w:rPr>
                <w:b/>
                <w:u w:val="single"/>
              </w:rPr>
              <w:t xml:space="preserve"> + NODE 3b</w:t>
            </w:r>
          </w:p>
          <w:p w:rsidR="00877D18" w:rsidRDefault="00877D18" w:rsidP="00D64E03">
            <w:r>
              <w:t xml:space="preserve">These commands use data from table 3 (the 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FA6983" w:rsidRPr="00FA6983" w:rsidRDefault="00FA6983" w:rsidP="00D64E03">
            <w:pPr>
              <w:rPr>
                <w:b/>
                <w:u w:val="single"/>
              </w:rPr>
            </w:pPr>
            <w:r w:rsidRPr="00FA6983">
              <w:rPr>
                <w:b/>
                <w:u w:val="single"/>
              </w:rPr>
              <w:t>NODE 5</w:t>
            </w:r>
            <w:r>
              <w:rPr>
                <w:b/>
                <w:u w:val="single"/>
              </w:rPr>
              <w:t xml:space="preserve"> + NODE 6a + NODE 7a</w:t>
            </w:r>
          </w:p>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FA6983" w:rsidRPr="00FA6983" w:rsidRDefault="00FA6983" w:rsidP="00211C84">
            <w:pPr>
              <w:rPr>
                <w:b/>
                <w:u w:val="single"/>
              </w:rPr>
            </w:pPr>
            <w:r>
              <w:rPr>
                <w:b/>
                <w:u w:val="single"/>
              </w:rPr>
              <w:t>NODE 4a + NODE 4b</w:t>
            </w:r>
          </w:p>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FA6983" w:rsidRPr="00FA6983" w:rsidRDefault="00FA6983" w:rsidP="00211C84">
            <w:pPr>
              <w:rPr>
                <w:b/>
                <w:u w:val="single"/>
              </w:rPr>
            </w:pPr>
            <w:r w:rsidRPr="00FA6983">
              <w:rPr>
                <w:b/>
                <w:u w:val="single"/>
              </w:rPr>
              <w:t>NODE 7a</w:t>
            </w:r>
          </w:p>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FA6983" w:rsidRPr="00FA6983" w:rsidRDefault="00FA6983" w:rsidP="00211C84">
            <w:pPr>
              <w:rPr>
                <w:b/>
                <w:u w:val="single"/>
              </w:rPr>
            </w:pPr>
            <w:r w:rsidRPr="00FA6983">
              <w:rPr>
                <w:b/>
                <w:u w:val="single"/>
              </w:rPr>
              <w:t>NODE 7b</w:t>
            </w:r>
          </w:p>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FA6983" w:rsidRPr="00FA6983" w:rsidRDefault="00FA6983" w:rsidP="00211C84">
            <w:pPr>
              <w:rPr>
                <w:b/>
                <w:u w:val="single"/>
              </w:rPr>
            </w:pPr>
            <w:r>
              <w:rPr>
                <w:b/>
                <w:u w:val="single"/>
              </w:rPr>
              <w:t>BOOTSTRAPPING</w:t>
            </w:r>
          </w:p>
          <w:p w:rsidR="00211C84" w:rsidRDefault="00211C84" w:rsidP="00211C84">
            <w:r>
              <w:t xml:space="preserve">These commands run the bootstrapping function created earlier to produce 10,000 bootstrapped estimates of the centre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p w:rsidR="00FA6983" w:rsidRDefault="00FA6983" w:rsidP="00211C84"/>
        </w:tc>
      </w:tr>
      <w:tr w:rsidR="00B44707" w:rsidTr="00B44707">
        <w:trPr>
          <w:trHeight w:val="192"/>
        </w:trPr>
        <w:tc>
          <w:tcPr>
            <w:tcW w:w="5211" w:type="dxa"/>
          </w:tcPr>
          <w:p w:rsidR="00B44707" w:rsidRPr="00264389" w:rsidRDefault="00B44707" w:rsidP="00FA6983">
            <w:pPr>
              <w:jc w:val="center"/>
              <w:rPr>
                <w:rFonts w:ascii="Courier New" w:hAnsi="Courier New"/>
                <w:b/>
              </w:rPr>
            </w:pPr>
            <w:r w:rsidRPr="00264389">
              <w:rPr>
                <w:b/>
              </w:rPr>
              <w:lastRenderedPageBreak/>
              <w:t>R code</w:t>
            </w:r>
          </w:p>
        </w:tc>
        <w:tc>
          <w:tcPr>
            <w:tcW w:w="4031" w:type="dxa"/>
          </w:tcPr>
          <w:p w:rsidR="00B44707" w:rsidRPr="00FA6983" w:rsidRDefault="00B44707" w:rsidP="00FA6983">
            <w:pPr>
              <w:jc w:val="center"/>
              <w:rPr>
                <w:b/>
              </w:rPr>
            </w:pPr>
            <w:r w:rsidRPr="00FA6983">
              <w:rPr>
                <w:b/>
              </w:rPr>
              <w:t>Comments</w:t>
            </w:r>
          </w:p>
        </w:tc>
      </w:tr>
      <w:tr w:rsidR="00B44707" w:rsidTr="00127524">
        <w:trPr>
          <w:trHeight w:val="416"/>
        </w:trPr>
        <w:tc>
          <w:tcPr>
            <w:tcW w:w="5211" w:type="dxa"/>
          </w:tcPr>
          <w:p w:rsidR="00B44707" w:rsidRDefault="00B44707" w:rsidP="000F49A4">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7E2AF9" w:rsidRDefault="007E2AF9" w:rsidP="00B44707">
            <w:pPr>
              <w:rPr>
                <w:rFonts w:ascii="Courier New" w:hAnsi="Courier New"/>
              </w:rPr>
            </w:pPr>
          </w:p>
          <w:p w:rsidR="007E2AF9" w:rsidRDefault="007E2AF9"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4E2F63" w:rsidRPr="001A1307" w:rsidRDefault="004E2F63" w:rsidP="00B44707">
            <w:pPr>
              <w:rPr>
                <w:rFonts w:ascii="Courier New" w:hAnsi="Courier New"/>
                <w:lang w:val="en-GB"/>
                <w:rPrChange w:id="208" w:author="Ralph Crott" w:date="2012-11-20T12:22:00Z">
                  <w:rPr>
                    <w:rFonts w:ascii="Courier New" w:hAnsi="Courier New"/>
                    <w:lang w:val="fr-BE"/>
                  </w:rPr>
                </w:rPrChange>
              </w:rPr>
            </w:pPr>
          </w:p>
          <w:p w:rsidR="004E2F63" w:rsidRPr="001A1307" w:rsidRDefault="004E2F63" w:rsidP="00B44707">
            <w:pPr>
              <w:rPr>
                <w:rFonts w:ascii="Courier New" w:hAnsi="Courier New"/>
                <w:lang w:val="en-GB"/>
                <w:rPrChange w:id="209" w:author="Ralph Crott" w:date="2012-11-20T12:22:00Z">
                  <w:rPr>
                    <w:rFonts w:ascii="Courier New" w:hAnsi="Courier New"/>
                    <w:lang w:val="fr-BE"/>
                  </w:rPr>
                </w:rPrChange>
              </w:rPr>
            </w:pPr>
          </w:p>
          <w:p w:rsidR="004E2F63" w:rsidRPr="001A1307" w:rsidRDefault="004E2F63" w:rsidP="00B44707">
            <w:pPr>
              <w:rPr>
                <w:rFonts w:ascii="Courier New" w:hAnsi="Courier New"/>
                <w:lang w:val="en-GB"/>
                <w:rPrChange w:id="210" w:author="Ralph Crott" w:date="2012-11-20T12:22:00Z">
                  <w:rPr>
                    <w:rFonts w:ascii="Courier New" w:hAnsi="Courier New"/>
                    <w:lang w:val="fr-BE"/>
                  </w:rPr>
                </w:rPrChange>
              </w:rPr>
            </w:pPr>
          </w:p>
          <w:p w:rsidR="00B44707" w:rsidRPr="00FF6FC4" w:rsidRDefault="00B44707" w:rsidP="00B44707">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Pr="001A1307" w:rsidRDefault="00B44707"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4E2F63" w:rsidRPr="001A1307" w:rsidRDefault="004E2F63" w:rsidP="000F49A4">
            <w:pPr>
              <w:rPr>
                <w:rFonts w:ascii="Courier New" w:hAnsi="Courier New"/>
                <w:lang w:val="fr-BE"/>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7E2AF9" w:rsidRDefault="007E2AF9" w:rsidP="00B44707">
            <w:pPr>
              <w:rPr>
                <w:rFonts w:ascii="Courier New" w:hAnsi="Courier New"/>
              </w:rPr>
            </w:pPr>
          </w:p>
          <w:p w:rsidR="004E2F63" w:rsidRDefault="004E2F63" w:rsidP="00B44707">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lastRenderedPageBreak/>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7E2AF9" w:rsidRDefault="004E2F63" w:rsidP="000F49A4">
            <w:r>
              <w:lastRenderedPageBreak/>
              <w:t xml:space="preserve">Approach for mapping from </w:t>
            </w:r>
            <w:proofErr w:type="spellStart"/>
            <w:r>
              <w:t>mRS</w:t>
            </w:r>
            <w:proofErr w:type="spellEnd"/>
            <w:r>
              <w:t xml:space="preserve"> to GOS</w:t>
            </w:r>
          </w:p>
          <w:p w:rsidR="004E2F63" w:rsidRDefault="004E2F63" w:rsidP="000F49A4"/>
          <w:p w:rsidR="004E2F63" w:rsidRDefault="004E2F63" w:rsidP="000F49A4">
            <w:r>
              <w:t xml:space="preserve">Assuming code above has all been run (so </w:t>
            </w:r>
            <w:proofErr w:type="spellStart"/>
            <w:r>
              <w:t>mRS</w:t>
            </w:r>
            <w:proofErr w:type="spellEnd"/>
            <w:r>
              <w:t xml:space="preserve"> estimates and so on have all been calculated)</w:t>
            </w:r>
          </w:p>
          <w:p w:rsidR="004E2F63" w:rsidRDefault="004E2F63" w:rsidP="000F49A4"/>
          <w:p w:rsidR="004E2F63" w:rsidRPr="004E2F63" w:rsidRDefault="004E2F63" w:rsidP="000F49A4">
            <w:pPr>
              <w:rPr>
                <w:b/>
                <w:u w:val="single"/>
              </w:rPr>
            </w:pPr>
            <w:r w:rsidRPr="004E2F63">
              <w:rPr>
                <w:b/>
                <w:u w:val="single"/>
              </w:rPr>
              <w:t>NODE 4a + NOD 4b + NODE 4c</w:t>
            </w:r>
          </w:p>
          <w:p w:rsidR="007E2AF9" w:rsidRDefault="007E2AF9" w:rsidP="007E2AF9">
            <w:r>
              <w:t xml:space="preserve">These commands the </w:t>
            </w:r>
            <w:proofErr w:type="spellStart"/>
            <w:r>
              <w:t>Dirichlet</w:t>
            </w:r>
            <w:proofErr w:type="spellEnd"/>
            <w:r>
              <w:t xml:space="preserve"> derived cell counts into GOS 5 (columns 1 and 2), GOS 4 (columns 3 and 4), and GOS 3 (columns 5 and 6).</w:t>
            </w:r>
          </w:p>
          <w:p w:rsidR="007E2AF9" w:rsidRDefault="007E2AF9" w:rsidP="007E2AF9"/>
          <w:p w:rsidR="007E2AF9" w:rsidRDefault="007E2AF9" w:rsidP="007E2AF9">
            <w:r>
              <w:t>These commands calculate the sums across the rows of the newly created variables GOS_5, GOS_4, and GOS_3</w:t>
            </w:r>
          </w:p>
          <w:p w:rsidR="007E2AF9" w:rsidRDefault="007E2AF9" w:rsidP="007E2AF9"/>
          <w:p w:rsidR="007E2AF9" w:rsidRDefault="007E2AF9" w:rsidP="007E2AF9">
            <w:r>
              <w:t>These commands convert the cell counts into proportions.</w:t>
            </w:r>
          </w:p>
          <w:p w:rsidR="007E2AF9" w:rsidRDefault="007E2AF9" w:rsidP="007E2AF9"/>
          <w:p w:rsidR="007E2AF9" w:rsidRDefault="007E2AF9" w:rsidP="007E2AF9"/>
          <w:p w:rsidR="007E2AF9" w:rsidRDefault="007E2AF9" w:rsidP="007E2AF9"/>
          <w:p w:rsidR="007E2AF9" w:rsidRDefault="007E2AF9" w:rsidP="007E2AF9"/>
          <w:p w:rsidR="007E2AF9" w:rsidRDefault="007E2AF9" w:rsidP="007E2AF9"/>
          <w:p w:rsidR="004E2F63" w:rsidRPr="004E2F63" w:rsidRDefault="004E2F63" w:rsidP="007E2AF9">
            <w:pPr>
              <w:rPr>
                <w:b/>
                <w:u w:val="single"/>
              </w:rPr>
            </w:pPr>
            <w:r w:rsidRPr="004E2F63">
              <w:rPr>
                <w:b/>
                <w:u w:val="single"/>
              </w:rPr>
              <w:t>NODE 6a + NODE 6b + NODE 6c + NODE 7a + NODE 7b + NODE 7c</w:t>
            </w:r>
          </w:p>
          <w:p w:rsidR="007E2AF9" w:rsidRDefault="007E2AF9" w:rsidP="007E2AF9">
            <w:r>
              <w:t>These commands calculate a weighted utility multiplier value for each row in GOS_5, GOS_4 and GOS_3 given the relative proportion of each of the component states.</w:t>
            </w:r>
          </w:p>
          <w:p w:rsidR="007E2AF9" w:rsidRDefault="007E2AF9" w:rsidP="007E2AF9"/>
          <w:p w:rsidR="007E2AF9" w:rsidRDefault="007E2AF9" w:rsidP="007E2AF9"/>
          <w:p w:rsidR="004E2F63" w:rsidRDefault="004E2F63" w:rsidP="007E2AF9"/>
          <w:p w:rsidR="004E2F63" w:rsidRDefault="004E2F63" w:rsidP="007E2AF9">
            <w:pPr>
              <w:rPr>
                <w:b/>
                <w:u w:val="single"/>
              </w:rPr>
            </w:pPr>
            <w:r>
              <w:rPr>
                <w:b/>
                <w:u w:val="single"/>
              </w:rPr>
              <w:t>BOOTSTRAPPING</w:t>
            </w:r>
          </w:p>
          <w:p w:rsidR="004E2F63" w:rsidRDefault="004E2F63" w:rsidP="007E2AF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4E2F63" w:rsidRPr="004E2F63" w:rsidRDefault="004E2F63" w:rsidP="007E2AF9">
            <w:pPr>
              <w:rPr>
                <w:i/>
              </w:rPr>
            </w:pPr>
          </w:p>
          <w:p w:rsidR="007E2AF9" w:rsidRDefault="007E2AF9" w:rsidP="007E2AF9">
            <w:r>
              <w:t>Sets the number of bootstrap replicates to 10,000</w:t>
            </w:r>
          </w:p>
          <w:p w:rsidR="007E2AF9" w:rsidRDefault="007E2AF9" w:rsidP="007E2AF9"/>
          <w:p w:rsidR="004E2F63" w:rsidRDefault="004E2F63" w:rsidP="007E2AF9"/>
          <w:p w:rsidR="007E2AF9" w:rsidRDefault="007E2AF9" w:rsidP="007E2AF9">
            <w:r>
              <w:t>Creates three empty vectors for storing bootstrapped estimates of the means</w:t>
            </w:r>
          </w:p>
          <w:p w:rsidR="007E2AF9" w:rsidRDefault="007E2AF9" w:rsidP="007E2AF9"/>
          <w:p w:rsidR="007E2AF9" w:rsidRDefault="007E2AF9" w:rsidP="007E2AF9"/>
          <w:p w:rsidR="007E2AF9" w:rsidRDefault="007E2AF9" w:rsidP="007E2AF9"/>
          <w:p w:rsidR="007E2AF9" w:rsidRDefault="007E2AF9" w:rsidP="007E2AF9"/>
          <w:p w:rsidR="004E2F63" w:rsidRDefault="004E2F63" w:rsidP="007E2AF9"/>
          <w:p w:rsidR="007E2AF9" w:rsidRDefault="004E2F63" w:rsidP="007E2AF9">
            <w:r>
              <w:t>P</w:t>
            </w:r>
            <w:r w:rsidR="007E2AF9">
              <w:t>roduces 10,000 bootstrapped estimates of the means of GOS_5, GOS_4 and GOS_3</w:t>
            </w:r>
          </w:p>
          <w:p w:rsidR="007E2AF9" w:rsidRDefault="007E2AF9" w:rsidP="007E2AF9"/>
        </w:tc>
      </w:tr>
    </w:tbl>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431A06" w:rsidRPr="00431A06" w:rsidRDefault="00431A06" w:rsidP="00431A06">
      <w:pPr>
        <w:pStyle w:val="Heading1"/>
      </w:pPr>
      <w:r>
        <w:t>References</w:t>
      </w:r>
    </w:p>
    <w:p w:rsidR="00D009D4" w:rsidRPr="00D009D4" w:rsidRDefault="00336D04">
      <w:pPr>
        <w:pStyle w:val="NormalWeb"/>
        <w:ind w:left="640" w:hanging="640"/>
        <w:divId w:val="838810673"/>
        <w:rPr>
          <w:rFonts w:ascii="Calibri" w:hAnsi="Calibri" w:cs="Calibri"/>
          <w:sz w:val="22"/>
        </w:rPr>
      </w:pPr>
      <w:r>
        <w:fldChar w:fldCharType="begin" w:fldLock="1"/>
      </w:r>
      <w:r w:rsidR="00A97C3E">
        <w:instrText xml:space="preserve">ADDIN Mendeley Bibliography CSL_BIBLIOGRAPHY </w:instrText>
      </w:r>
      <w:r>
        <w:fldChar w:fldCharType="separate"/>
      </w:r>
      <w:r w:rsidR="00D009D4" w:rsidRPr="00D009D4">
        <w:rPr>
          <w:rFonts w:ascii="Calibri" w:hAnsi="Calibri" w:cs="Calibri"/>
          <w:sz w:val="22"/>
        </w:rPr>
        <w:t xml:space="preserve">1. </w:t>
      </w:r>
      <w:r w:rsidR="00D009D4" w:rsidRPr="00D009D4">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2. </w:t>
      </w:r>
      <w:r w:rsidRPr="00D009D4">
        <w:rPr>
          <w:rFonts w:ascii="Calibri" w:hAnsi="Calibri" w:cs="Calibri"/>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3. </w:t>
      </w:r>
      <w:r w:rsidRPr="00D009D4">
        <w:rPr>
          <w:rFonts w:ascii="Calibri" w:hAnsi="Calibri" w:cs="Calibri"/>
          <w:sz w:val="22"/>
        </w:rPr>
        <w:tab/>
        <w:t>RANKIN J. Cerebral vascular accidents in patients over the age of 60. II. Prognosis. Scottish medical journal [Internet]. 1957 May [cited 2012 Apr 4];2(5):200–15. Available from: http://www.ncbi.nlm.nih.gov/pubmed/13432835</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4. </w:t>
      </w:r>
      <w:r w:rsidRPr="00D009D4">
        <w:rPr>
          <w:rFonts w:ascii="Calibri" w:hAnsi="Calibri" w:cs="Calibri"/>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5. </w:t>
      </w:r>
      <w:r w:rsidRPr="00D009D4">
        <w:rPr>
          <w:rFonts w:ascii="Calibri" w:hAnsi="Calibri" w:cs="Calibri"/>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6. </w:t>
      </w:r>
      <w:r w:rsidRPr="00D009D4">
        <w:rPr>
          <w:rFonts w:ascii="Calibri" w:hAnsi="Calibri" w:cs="Calibri"/>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7. </w:t>
      </w:r>
      <w:r w:rsidRPr="00D009D4">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8. </w:t>
      </w:r>
      <w:r w:rsidRPr="00D009D4">
        <w:rPr>
          <w:rFonts w:ascii="Calibri" w:hAnsi="Calibri" w:cs="Calibri"/>
          <w:sz w:val="22"/>
        </w:rPr>
        <w:tab/>
        <w:t>Dorman P, Dennis M, Sandercock P. Are the modified “simple questions” a valid and reliable measure of health related quality of life after stroke? Journal of Neurology, Neurosurgery &amp; Psychiatry [Internet]. 2000;69(4):487–93. Available from: http://jnnp.bmj.com/content/69/4/487.abstract</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t xml:space="preserve">9. </w:t>
      </w:r>
      <w:r w:rsidRPr="00D009D4">
        <w:rPr>
          <w:rFonts w:ascii="Calibri" w:hAnsi="Calibri" w:cs="Calibri"/>
          <w:sz w:val="22"/>
        </w:rPr>
        <w:tab/>
        <w:t>Lin H-J, Wolf PA, Kelly-Hayes M, Beiser AS, Kase CS, Benjamin EJ, et al. Stroke Severity in Atrial Fibrillation: The Framingham Study. Stroke [Internet]. 1996;27(10):1760–4. Available from: http://stroke.ahajournals.org/content/27/10/1760.abstract</w:t>
      </w:r>
    </w:p>
    <w:p w:rsidR="00D009D4" w:rsidRPr="00D009D4" w:rsidRDefault="00D009D4">
      <w:pPr>
        <w:pStyle w:val="NormalWeb"/>
        <w:ind w:left="640" w:hanging="640"/>
        <w:divId w:val="838810673"/>
        <w:rPr>
          <w:rFonts w:ascii="Calibri" w:hAnsi="Calibri" w:cs="Calibri"/>
          <w:sz w:val="22"/>
        </w:rPr>
      </w:pPr>
      <w:r w:rsidRPr="00D009D4">
        <w:rPr>
          <w:rFonts w:ascii="Calibri" w:hAnsi="Calibri" w:cs="Calibri"/>
          <w:sz w:val="22"/>
        </w:rPr>
        <w:lastRenderedPageBreak/>
        <w:t xml:space="preserve">10. </w:t>
      </w:r>
      <w:r w:rsidRPr="00D009D4">
        <w:rPr>
          <w:rFonts w:ascii="Calibri" w:hAnsi="Calibri" w:cs="Calibri"/>
          <w:sz w:val="22"/>
        </w:rPr>
        <w:tab/>
      </w:r>
      <w:r w:rsidRPr="001A1307">
        <w:rPr>
          <w:rFonts w:ascii="Calibri" w:hAnsi="Calibri" w:cs="Calibri"/>
          <w:sz w:val="22"/>
          <w:lang w:val="de-DE"/>
          <w:rPrChange w:id="211" w:author="Ralph Crott" w:date="2012-11-20T12:22:00Z">
            <w:rPr>
              <w:rFonts w:ascii="Calibri" w:hAnsi="Calibri" w:cs="Calibri"/>
              <w:sz w:val="22"/>
            </w:rPr>
          </w:rPrChange>
        </w:rPr>
        <w:t xml:space="preserve">Sandercock P, Berge E, Dennis M, Forbes J, Hand P, Kwan J, et al. </w:t>
      </w:r>
      <w:r w:rsidRPr="00D009D4">
        <w:rPr>
          <w:rFonts w:ascii="Calibri" w:hAnsi="Calibri" w:cs="Calibri"/>
          <w:sz w:val="22"/>
        </w:rPr>
        <w:t xml:space="preserve">A systematic review of the effectiveness, cost-effectiveness and barriers to implementation of thrombolytic and neuroprotective therapy for acute ischaemic stroke in the NHS. Health Technology Assessment. 2002;6(26). </w:t>
      </w:r>
    </w:p>
    <w:p w:rsidR="00F316CA" w:rsidRDefault="00336D04" w:rsidP="00D009D4">
      <w:pPr>
        <w:pStyle w:val="NormalWeb"/>
        <w:ind w:left="640" w:hanging="640"/>
        <w:divId w:val="744768274"/>
      </w:pPr>
      <w:r>
        <w:fldChar w:fldCharType="end"/>
      </w:r>
    </w:p>
    <w:p w:rsidR="00F316CA" w:rsidRDefault="00F316CA">
      <w:pPr>
        <w:rPr>
          <w:rFonts w:ascii="Times New Roman" w:eastAsiaTheme="minorEastAsia" w:hAnsi="Times New Roman" w:cs="Times New Roman"/>
          <w:sz w:val="24"/>
          <w:szCs w:val="24"/>
          <w:lang w:eastAsia="en-GB"/>
        </w:rPr>
      </w:pPr>
      <w:r>
        <w:br w:type="page"/>
      </w:r>
    </w:p>
    <w:p w:rsidR="00C61C1F" w:rsidRDefault="00431A06" w:rsidP="00F6657B">
      <w:pPr>
        <w:pStyle w:val="NormalWeb"/>
        <w:ind w:left="640" w:hanging="640"/>
        <w:divId w:val="1311982601"/>
      </w:pPr>
      <w:r>
        <w:lastRenderedPageBreak/>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212" w:name="_Ref321300871"/>
    </w:p>
    <w:p w:rsidR="00431A06" w:rsidRDefault="00431A06" w:rsidP="00E20F51">
      <w:pPr>
        <w:pStyle w:val="Caption"/>
        <w:divId w:val="665133477"/>
      </w:pPr>
      <w:bookmarkStart w:id="213" w:name="_Ref331416679"/>
      <w:r>
        <w:t xml:space="preserve">Table </w:t>
      </w:r>
      <w:fldSimple w:instr=" SEQ Table \* ARABIC ">
        <w:r w:rsidR="00BB4688">
          <w:rPr>
            <w:noProof/>
          </w:rPr>
          <w:t>4</w:t>
        </w:r>
      </w:fldSimple>
      <w:bookmarkEnd w:id="212"/>
      <w:bookmarkEnd w:id="213"/>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4660DC" w:rsidRDefault="004660DC" w:rsidP="004660DC">
      <w:pPr>
        <w:divId w:val="665133477"/>
      </w:pP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214" w:name="_Ref336071835"/>
      <w:r>
        <w:t xml:space="preserve">Table </w:t>
      </w:r>
      <w:fldSimple w:instr=" SEQ Table \* ARABIC ">
        <w:r w:rsidR="00BB4688">
          <w:rPr>
            <w:noProof/>
          </w:rPr>
          <w:t>5</w:t>
        </w:r>
      </w:fldSimple>
      <w:bookmarkEnd w:id="214"/>
      <w:r>
        <w:t xml:space="preserve"> Cell counts used from source paper to populate the </w:t>
      </w:r>
      <w:proofErr w:type="spellStart"/>
      <w:r>
        <w:t>Dirichlet</w:t>
      </w:r>
      <w:proofErr w:type="spellEnd"/>
      <w:r>
        <w:t xml:space="preserve"> distribution in this model</w:t>
      </w:r>
    </w:p>
    <w:p w:rsidR="004660DC" w:rsidRPr="004660DC" w:rsidRDefault="004660DC" w:rsidP="004660DC">
      <w:pPr>
        <w:divId w:val="665133477"/>
      </w:pPr>
    </w:p>
    <w:sectPr w:rsidR="004660DC" w:rsidRPr="004660DC" w:rsidSect="00084F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Ralph Crott" w:date="2012-11-20T14:05:00Z" w:initials="RAC">
    <w:p w:rsidR="0015167B" w:rsidRDefault="0015167B">
      <w:pPr>
        <w:pStyle w:val="CommentText"/>
      </w:pPr>
      <w:r>
        <w:rPr>
          <w:rStyle w:val="CommentReference"/>
        </w:rPr>
        <w:annotationRef/>
      </w:r>
      <w:r>
        <w:t xml:space="preserve">This is </w:t>
      </w:r>
      <w:proofErr w:type="gramStart"/>
      <w:r>
        <w:t>confusing ,</w:t>
      </w:r>
      <w:proofErr w:type="gramEnd"/>
      <w:r>
        <w:t xml:space="preserve"> do not mix references to tables  in the source paper and in the present paper, one never knows which table to look at</w:t>
      </w:r>
    </w:p>
  </w:comment>
  <w:comment w:id="37" w:author="Ralph Crott" w:date="2012-11-20T14:05:00Z" w:initials="RAC">
    <w:p w:rsidR="00FB793F" w:rsidRDefault="00FB793F">
      <w:pPr>
        <w:pStyle w:val="CommentText"/>
      </w:pPr>
      <w:r>
        <w:rPr>
          <w:rStyle w:val="CommentReference"/>
        </w:rPr>
        <w:annotationRef/>
      </w:r>
      <w:r>
        <w:t xml:space="preserve">I would like to see a table in appendix with the reported mean utilities form the source paper , without a need to </w:t>
      </w:r>
      <w:proofErr w:type="spellStart"/>
      <w:r>
        <w:t>everytime</w:t>
      </w:r>
      <w:proofErr w:type="spellEnd"/>
      <w:r>
        <w:t xml:space="preserve"> have to go to the source paper. People don’t like to have to do this.</w:t>
      </w:r>
    </w:p>
  </w:comment>
  <w:comment w:id="97" w:author="Ralph Crott" w:date="2012-11-20T14:05:00Z" w:initials="RAC">
    <w:p w:rsidR="00CC7206" w:rsidRDefault="00CC7206">
      <w:pPr>
        <w:pStyle w:val="CommentText"/>
      </w:pPr>
      <w:r>
        <w:rPr>
          <w:rStyle w:val="CommentReference"/>
        </w:rPr>
        <w:annotationRef/>
      </w:r>
      <w:r>
        <w:t xml:space="preserve">What is the difference with just </w:t>
      </w:r>
      <w:proofErr w:type="gramStart"/>
      <w:r>
        <w:t>reweighting ?</w:t>
      </w:r>
      <w:proofErr w:type="gramEnd"/>
    </w:p>
  </w:comment>
  <w:comment w:id="131" w:author="Jon Minton" w:date="2012-11-20T14:05:00Z" w:initials="JM">
    <w:p w:rsidR="00357E95" w:rsidRDefault="00357E95" w:rsidP="00A96231">
      <w:pPr>
        <w:pStyle w:val="CommentText"/>
      </w:pPr>
      <w:r>
        <w:rPr>
          <w:rStyle w:val="CommentReference"/>
        </w:rPr>
        <w:annotationRef/>
      </w:r>
      <w:r>
        <w:t xml:space="preserve">I’m unsure from this reference where the values for the </w:t>
      </w:r>
      <w:proofErr w:type="spellStart"/>
      <w:r>
        <w:t>Dirichlet</w:t>
      </w:r>
      <w:proofErr w:type="spellEnd"/>
      <w:r>
        <w:t xml:space="preserve"> distribution come from. Please find the source paper for these numbers. I can’t see it in either reference 16 or 18 of the preprint paper of Holmes et al that I have access to. </w:t>
      </w:r>
    </w:p>
  </w:comment>
  <w:comment w:id="138" w:author="Ralph Crott" w:date="2012-11-20T14:05:00Z" w:initials="RAC">
    <w:p w:rsidR="006C77F9" w:rsidRDefault="006C77F9">
      <w:pPr>
        <w:pStyle w:val="CommentText"/>
      </w:pPr>
      <w:r>
        <w:rPr>
          <w:rStyle w:val="CommentReference"/>
        </w:rPr>
        <w:annotationRef/>
      </w:r>
      <w:r>
        <w:t xml:space="preserve">Difficult to follow exactly </w:t>
      </w:r>
    </w:p>
  </w:comment>
  <w:comment w:id="145" w:author="Ralph Crott" w:date="2012-11-20T14:05:00Z" w:initials="RAC">
    <w:p w:rsidR="006C77F9" w:rsidRDefault="006C77F9">
      <w:pPr>
        <w:pStyle w:val="CommentText"/>
      </w:pPr>
      <w:r>
        <w:rPr>
          <w:rStyle w:val="CommentReference"/>
        </w:rPr>
        <w:annotationRef/>
      </w:r>
      <w:r>
        <w:t xml:space="preserve">The standard deviation/error of a sample is a </w:t>
      </w:r>
      <w:proofErr w:type="gramStart"/>
      <w:r>
        <w:t>summary  statistic</w:t>
      </w:r>
      <w:proofErr w:type="gramEnd"/>
      <w:r>
        <w:t xml:space="preserve"> of the variance of that distribution</w:t>
      </w:r>
    </w:p>
    <w:p w:rsidR="006C77F9" w:rsidRDefault="006C77F9">
      <w:pPr>
        <w:pStyle w:val="CommentText"/>
      </w:pPr>
      <w:r>
        <w:t xml:space="preserve">SO what is then the variance of a standard </w:t>
      </w:r>
      <w:proofErr w:type="gramStart"/>
      <w:r>
        <w:t>error ?</w:t>
      </w:r>
      <w:proofErr w:type="gramEnd"/>
      <w:r>
        <w:t>,????= sigma² (sigma (xi</w:t>
      </w:r>
      <w:proofErr w:type="gramStart"/>
      <w:r>
        <w:t>) ????</w:t>
      </w:r>
      <w:proofErr w:type="gramEnd"/>
    </w:p>
  </w:comment>
  <w:comment w:id="160" w:author="Jon Minton" w:date="2012-11-20T14:05:00Z" w:initials="JM">
    <w:p w:rsidR="00357E95" w:rsidRDefault="00357E95">
      <w:pPr>
        <w:pStyle w:val="CommentText"/>
      </w:pPr>
      <w:r>
        <w:rPr>
          <w:rStyle w:val="CommentReference"/>
        </w:rPr>
        <w:annotationRef/>
      </w:r>
      <w:r>
        <w:t>The actual process for calculating proportions and outcomes for this is a bit more complex, as it involves different data sources. I’m not sure whether to explain the other procedure fully, or just to keep things as they are and refer to the HTA.</w:t>
      </w:r>
    </w:p>
  </w:comment>
  <w:comment w:id="162" w:author="Ralph Crott" w:date="2012-11-20T14:14:00Z" w:initials="RAC">
    <w:p w:rsidR="00D152F4" w:rsidRDefault="00D152F4">
      <w:pPr>
        <w:pStyle w:val="CommentText"/>
      </w:pPr>
      <w:r>
        <w:rPr>
          <w:rStyle w:val="CommentReference"/>
        </w:rPr>
        <w:annotationRef/>
      </w:r>
      <w:r>
        <w:t xml:space="preserve">Why do you talk about Credible </w:t>
      </w:r>
      <w:proofErr w:type="gramStart"/>
      <w:r>
        <w:t>intervals ,</w:t>
      </w:r>
      <w:proofErr w:type="gramEnd"/>
      <w:r>
        <w:t xml:space="preserve"> Why do you use Bayesian vocabulary while you are not working in a Bayesian framework ? These are just 95% confidence </w:t>
      </w:r>
      <w:proofErr w:type="gramStart"/>
      <w:r>
        <w:t>intervals .</w:t>
      </w:r>
      <w:proofErr w:type="gramEnd"/>
      <w:r>
        <w:t xml:space="preserve"> The fact that they result from simulation does not make them Bayesian</w:t>
      </w:r>
    </w:p>
  </w:comment>
  <w:comment w:id="183" w:author="Jon Minton" w:date="2012-11-20T14:05:00Z" w:initials="JM">
    <w:p w:rsidR="00357E95" w:rsidRDefault="00357E95">
      <w:pPr>
        <w:pStyle w:val="CommentText"/>
      </w:pPr>
      <w:r>
        <w:rPr>
          <w:rStyle w:val="CommentReference"/>
        </w:rPr>
        <w:annotationRef/>
      </w:r>
      <w:r>
        <w:t>Para 4: Limitations of the present study and any methods used to minimize or compensate for those limitations</w:t>
      </w:r>
    </w:p>
  </w:comment>
  <w:comment w:id="207" w:author="Matt" w:date="2012-11-20T14:05:00Z" w:initials="M">
    <w:p w:rsidR="00357E95" w:rsidRDefault="00357E95">
      <w:pPr>
        <w:pStyle w:val="CommentText"/>
      </w:pPr>
      <w:r>
        <w:rPr>
          <w:rStyle w:val="CommentReference"/>
        </w:rPr>
        <w:annotationRef/>
      </w:r>
      <w:r>
        <w:t xml:space="preserve">I’m not sure that this has been referred to in the </w:t>
      </w:r>
      <w:proofErr w:type="spellStart"/>
      <w:r>
        <w:t>terxt</w:t>
      </w:r>
      <w:proofErr w:type="spellEnd"/>
      <w:r>
        <w:t>.</w:t>
      </w:r>
    </w:p>
    <w:p w:rsidR="00357E95" w:rsidRDefault="00357E95">
      <w:pPr>
        <w:pStyle w:val="CommentText"/>
      </w:pPr>
      <w:proofErr w:type="gramStart"/>
      <w:r>
        <w:t>Jon :</w:t>
      </w:r>
      <w:proofErr w:type="gramEnd"/>
      <w:r>
        <w:t xml:space="preserve"> it has now.</w:t>
      </w:r>
    </w:p>
    <w:p w:rsidR="00357E95" w:rsidRDefault="00357E95">
      <w:pPr>
        <w:pStyle w:val="CommentText"/>
      </w:pPr>
    </w:p>
    <w:p w:rsidR="00357E95" w:rsidRDefault="00357E95">
      <w:pPr>
        <w:pStyle w:val="CommentText"/>
      </w:pPr>
      <w:r>
        <w:t>Ralph: Add some more explicit comments of what each R code section does for non-R specialists (and even R programmers)</w:t>
      </w:r>
    </w:p>
    <w:p w:rsidR="00357E95" w:rsidRDefault="00357E95">
      <w:pPr>
        <w:pStyle w:val="CommentText"/>
      </w:pPr>
    </w:p>
    <w:p w:rsidR="00357E95" w:rsidRDefault="00357E95">
      <w:pPr>
        <w:pStyle w:val="CommentText"/>
      </w:pPr>
      <w:r>
        <w:t>Jon: Done now. And I think/hope this makes the paper much more useful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580" w:rsidRDefault="00842580" w:rsidP="00843868">
      <w:pPr>
        <w:spacing w:after="0" w:line="240" w:lineRule="auto"/>
      </w:pPr>
      <w:r>
        <w:separator/>
      </w:r>
    </w:p>
  </w:endnote>
  <w:endnote w:type="continuationSeparator" w:id="0">
    <w:p w:rsidR="00842580" w:rsidRDefault="00842580"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My-R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580" w:rsidRDefault="00842580" w:rsidP="00843868">
      <w:pPr>
        <w:spacing w:after="0" w:line="240" w:lineRule="auto"/>
      </w:pPr>
      <w:r>
        <w:separator/>
      </w:r>
    </w:p>
  </w:footnote>
  <w:footnote w:type="continuationSeparator" w:id="0">
    <w:p w:rsidR="00842580" w:rsidRDefault="00842580"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28AB"/>
    <w:rsid w:val="00042492"/>
    <w:rsid w:val="00042546"/>
    <w:rsid w:val="00044A99"/>
    <w:rsid w:val="00063AB9"/>
    <w:rsid w:val="00076A89"/>
    <w:rsid w:val="00084F4A"/>
    <w:rsid w:val="00090547"/>
    <w:rsid w:val="000C76D7"/>
    <w:rsid w:val="000D0043"/>
    <w:rsid w:val="000D28AB"/>
    <w:rsid w:val="000F49A4"/>
    <w:rsid w:val="00127524"/>
    <w:rsid w:val="00144560"/>
    <w:rsid w:val="0015167B"/>
    <w:rsid w:val="00152913"/>
    <w:rsid w:val="00155473"/>
    <w:rsid w:val="001701B7"/>
    <w:rsid w:val="00180C1C"/>
    <w:rsid w:val="001A006F"/>
    <w:rsid w:val="001A1307"/>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A0218"/>
    <w:rsid w:val="002A4372"/>
    <w:rsid w:val="002C7DE5"/>
    <w:rsid w:val="0030132C"/>
    <w:rsid w:val="00313A2A"/>
    <w:rsid w:val="00316BF4"/>
    <w:rsid w:val="00330ADA"/>
    <w:rsid w:val="00333488"/>
    <w:rsid w:val="00336D04"/>
    <w:rsid w:val="0035675E"/>
    <w:rsid w:val="00357E95"/>
    <w:rsid w:val="00363825"/>
    <w:rsid w:val="00373238"/>
    <w:rsid w:val="0037407B"/>
    <w:rsid w:val="0038332A"/>
    <w:rsid w:val="00390D5B"/>
    <w:rsid w:val="003A76F9"/>
    <w:rsid w:val="003D5EAE"/>
    <w:rsid w:val="003F4DB8"/>
    <w:rsid w:val="00431A06"/>
    <w:rsid w:val="0044660C"/>
    <w:rsid w:val="00451BCE"/>
    <w:rsid w:val="00462BB1"/>
    <w:rsid w:val="004660DC"/>
    <w:rsid w:val="00477595"/>
    <w:rsid w:val="004A2A85"/>
    <w:rsid w:val="004B3CD1"/>
    <w:rsid w:val="004C5201"/>
    <w:rsid w:val="004E1405"/>
    <w:rsid w:val="004E2F63"/>
    <w:rsid w:val="004E5D56"/>
    <w:rsid w:val="004F289F"/>
    <w:rsid w:val="004F46C2"/>
    <w:rsid w:val="00521ACB"/>
    <w:rsid w:val="00524B10"/>
    <w:rsid w:val="00525B09"/>
    <w:rsid w:val="005403B9"/>
    <w:rsid w:val="00544E74"/>
    <w:rsid w:val="0054719D"/>
    <w:rsid w:val="00562CD7"/>
    <w:rsid w:val="00585CB9"/>
    <w:rsid w:val="00592400"/>
    <w:rsid w:val="005C04B4"/>
    <w:rsid w:val="005C12CA"/>
    <w:rsid w:val="005D6A01"/>
    <w:rsid w:val="005E3183"/>
    <w:rsid w:val="00604D50"/>
    <w:rsid w:val="00604F99"/>
    <w:rsid w:val="00611998"/>
    <w:rsid w:val="00634199"/>
    <w:rsid w:val="00666151"/>
    <w:rsid w:val="00672D19"/>
    <w:rsid w:val="006849D8"/>
    <w:rsid w:val="00691419"/>
    <w:rsid w:val="006975FF"/>
    <w:rsid w:val="006A30F6"/>
    <w:rsid w:val="006A41E8"/>
    <w:rsid w:val="006B36C8"/>
    <w:rsid w:val="006B4862"/>
    <w:rsid w:val="006B6E78"/>
    <w:rsid w:val="006C4ADB"/>
    <w:rsid w:val="006C77F9"/>
    <w:rsid w:val="006D77B2"/>
    <w:rsid w:val="006E201E"/>
    <w:rsid w:val="006E393E"/>
    <w:rsid w:val="006E50C8"/>
    <w:rsid w:val="006F79C5"/>
    <w:rsid w:val="00704B5F"/>
    <w:rsid w:val="0074233F"/>
    <w:rsid w:val="007518F5"/>
    <w:rsid w:val="00760FD0"/>
    <w:rsid w:val="00762BDF"/>
    <w:rsid w:val="00763745"/>
    <w:rsid w:val="00780233"/>
    <w:rsid w:val="00793892"/>
    <w:rsid w:val="007A1D5D"/>
    <w:rsid w:val="007A4682"/>
    <w:rsid w:val="007B5157"/>
    <w:rsid w:val="007B52B3"/>
    <w:rsid w:val="007C1686"/>
    <w:rsid w:val="007C55BB"/>
    <w:rsid w:val="007C7108"/>
    <w:rsid w:val="007D487D"/>
    <w:rsid w:val="007E2AF9"/>
    <w:rsid w:val="00835A98"/>
    <w:rsid w:val="00842580"/>
    <w:rsid w:val="00843868"/>
    <w:rsid w:val="00850EFC"/>
    <w:rsid w:val="0086180D"/>
    <w:rsid w:val="0087458D"/>
    <w:rsid w:val="00877D18"/>
    <w:rsid w:val="0089737A"/>
    <w:rsid w:val="008F3B8C"/>
    <w:rsid w:val="00937A05"/>
    <w:rsid w:val="009D3297"/>
    <w:rsid w:val="009E25B0"/>
    <w:rsid w:val="00A10BE5"/>
    <w:rsid w:val="00A15484"/>
    <w:rsid w:val="00A255E2"/>
    <w:rsid w:val="00A37A2B"/>
    <w:rsid w:val="00A461DD"/>
    <w:rsid w:val="00A5669B"/>
    <w:rsid w:val="00A630CF"/>
    <w:rsid w:val="00A632B1"/>
    <w:rsid w:val="00A67653"/>
    <w:rsid w:val="00A8345F"/>
    <w:rsid w:val="00A9339A"/>
    <w:rsid w:val="00A96231"/>
    <w:rsid w:val="00A97C3E"/>
    <w:rsid w:val="00AB58D4"/>
    <w:rsid w:val="00AC177B"/>
    <w:rsid w:val="00AF2A83"/>
    <w:rsid w:val="00B06F97"/>
    <w:rsid w:val="00B078DD"/>
    <w:rsid w:val="00B24B0D"/>
    <w:rsid w:val="00B41287"/>
    <w:rsid w:val="00B44707"/>
    <w:rsid w:val="00B506BC"/>
    <w:rsid w:val="00B51A87"/>
    <w:rsid w:val="00B60F0C"/>
    <w:rsid w:val="00B83A44"/>
    <w:rsid w:val="00BA3D34"/>
    <w:rsid w:val="00BA4A9D"/>
    <w:rsid w:val="00BB1951"/>
    <w:rsid w:val="00BB4688"/>
    <w:rsid w:val="00BC63CC"/>
    <w:rsid w:val="00BE67CC"/>
    <w:rsid w:val="00BE7232"/>
    <w:rsid w:val="00BF29D3"/>
    <w:rsid w:val="00C2366B"/>
    <w:rsid w:val="00C23CF5"/>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7BD5"/>
    <w:rsid w:val="00D41B33"/>
    <w:rsid w:val="00D425F2"/>
    <w:rsid w:val="00D64E03"/>
    <w:rsid w:val="00DA2E94"/>
    <w:rsid w:val="00DA46A6"/>
    <w:rsid w:val="00DB5DC1"/>
    <w:rsid w:val="00DB70BB"/>
    <w:rsid w:val="00DC2FC4"/>
    <w:rsid w:val="00DC6D9E"/>
    <w:rsid w:val="00DC7AAC"/>
    <w:rsid w:val="00DD0E7B"/>
    <w:rsid w:val="00DD1189"/>
    <w:rsid w:val="00DE3B2E"/>
    <w:rsid w:val="00E01A3D"/>
    <w:rsid w:val="00E20F51"/>
    <w:rsid w:val="00E36C46"/>
    <w:rsid w:val="00E51535"/>
    <w:rsid w:val="00E71817"/>
    <w:rsid w:val="00E83E36"/>
    <w:rsid w:val="00EA04CD"/>
    <w:rsid w:val="00EB210C"/>
    <w:rsid w:val="00EE087D"/>
    <w:rsid w:val="00EF1865"/>
    <w:rsid w:val="00EF7545"/>
    <w:rsid w:val="00F10B98"/>
    <w:rsid w:val="00F242FA"/>
    <w:rsid w:val="00F316CA"/>
    <w:rsid w:val="00F46C01"/>
    <w:rsid w:val="00F46D3D"/>
    <w:rsid w:val="00F6657B"/>
    <w:rsid w:val="00F82373"/>
    <w:rsid w:val="00F838FF"/>
    <w:rsid w:val="00F9663C"/>
    <w:rsid w:val="00FA2BD1"/>
    <w:rsid w:val="00FA6983"/>
    <w:rsid w:val="00FB0752"/>
    <w:rsid w:val="00FB793F"/>
    <w:rsid w:val="00FC090E"/>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D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sChild>
                                            <w:div w:id="744768274">
                                              <w:marLeft w:val="0"/>
                                              <w:marRight w:val="0"/>
                                              <w:marTop w:val="0"/>
                                              <w:marBottom w:val="0"/>
                                              <w:divBdr>
                                                <w:top w:val="none" w:sz="0" w:space="0" w:color="auto"/>
                                                <w:left w:val="none" w:sz="0" w:space="0" w:color="auto"/>
                                                <w:bottom w:val="none" w:sz="0" w:space="0" w:color="auto"/>
                                                <w:right w:val="none" w:sz="0" w:space="0" w:color="auto"/>
                                              </w:divBdr>
                                              <w:divsChild>
                                                <w:div w:id="8388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4D93F-DD73-4586-A5CC-027E9159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21</Pages>
  <Words>11166</Words>
  <Characters>63652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Minton</dc:creator>
  <cp:lastModifiedBy>Ralph Crott</cp:lastModifiedBy>
  <cp:revision>28</cp:revision>
  <dcterms:created xsi:type="dcterms:W3CDTF">2012-09-22T09:11:00Z</dcterms:created>
  <dcterms:modified xsi:type="dcterms:W3CDTF">2012-11-20T13:44:00Z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BMJ</vt:lpwstr>
  </property>
  <property fmtid="{D5CDD505-2E9C-101B-9397-08002B2CF9AE}" pid="5" name="Mendeley Recent Style Id 0_1">
    <vt:lpwstr>http://www.zotero.org/styles/bmj</vt:lpwstr>
  </property>
  <property fmtid="{D5CDD505-2E9C-101B-9397-08002B2CF9AE}" pid="6" name="Mendeley Recent Style Name 1_1">
    <vt:lpwstr>Journal of Epidemiology &amp; Community Health</vt:lpwstr>
  </property>
  <property fmtid="{D5CDD505-2E9C-101B-9397-08002B2CF9AE}" pid="7" name="Mendeley Recent Style Id 1_1">
    <vt:lpwstr>http://www.zotero.org/styles/journal-of-epidemiology-community-health</vt:lpwstr>
  </property>
  <property fmtid="{D5CDD505-2E9C-101B-9397-08002B2CF9AE}" pid="8" name="Mendeley Recent Style Name 2_1">
    <vt:lpwstr>Nature</vt:lpwstr>
  </property>
  <property fmtid="{D5CDD505-2E9C-101B-9397-08002B2CF9AE}" pid="9" name="Mendeley Recent Style Id 2_1">
    <vt:lpwstr>http://www.zotero.org/styles/nature</vt:lpwstr>
  </property>
  <property fmtid="{D5CDD505-2E9C-101B-9397-08002B2CF9AE}" pid="10" name="Mendeley Recent Style Name 3_1">
    <vt:lpwstr>Modern Language Association</vt:lpwstr>
  </property>
  <property fmtid="{D5CDD505-2E9C-101B-9397-08002B2CF9AE}" pid="11" name="Mendeley Recent Style Id 3_1">
    <vt:lpwstr>http://www.zotero.org/styles/mla</vt:lpwstr>
  </property>
  <property fmtid="{D5CDD505-2E9C-101B-9397-08002B2CF9AE}" pid="12" name="Mendeley Recent Style Name 4_1">
    <vt:lpwstr>Modern Humanities Research Association (note with bibliography)</vt:lpwstr>
  </property>
  <property fmtid="{D5CDD505-2E9C-101B-9397-08002B2CF9AE}" pid="13" name="Mendeley Recent Style Id 4_1">
    <vt:lpwstr>http://www.zotero.org/styles/mhra</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Chicago Manual of Style (author-date)</vt:lpwstr>
  </property>
  <property fmtid="{D5CDD505-2E9C-101B-9397-08002B2CF9AE}" pid="19" name="Mendeley Recent Style Id 7_1">
    <vt:lpwstr>http://www.zotero.org/styles/chicago-author-date</vt:lpwstr>
  </property>
  <property fmtid="{D5CDD505-2E9C-101B-9397-08002B2CF9AE}" pid="20" name="Mendeley Recent Style Name 8_1">
    <vt:lpwstr>American Psychological Association 6th Edition</vt:lpwstr>
  </property>
  <property fmtid="{D5CDD505-2E9C-101B-9397-08002B2CF9AE}" pid="21" name="Mendeley Recent Style Id 8_1">
    <vt:lpwstr>http://www.zotero.org/styles/apa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