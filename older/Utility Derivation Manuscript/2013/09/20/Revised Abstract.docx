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475" w:rsidRPr="00BD129C" w:rsidRDefault="00B87475" w:rsidP="00B87475">
      <w:pPr>
        <w:spacing w:line="360" w:lineRule="auto"/>
        <w:jc w:val="both"/>
      </w:pPr>
      <w:r w:rsidRPr="00BD129C">
        <w:rPr>
          <w:b/>
        </w:rPr>
        <w:t>Background:</w:t>
      </w:r>
      <w:r w:rsidRPr="00BD129C">
        <w:t> </w:t>
      </w:r>
      <w:ins w:id="0" w:author="jm383x" w:date="2013-09-20T17:53:00Z">
        <w:r>
          <w:t>Diseas</w:t>
        </w:r>
      </w:ins>
      <w:ins w:id="1" w:author="jm383x" w:date="2013-09-20T17:54:00Z">
        <w:r>
          <w:t xml:space="preserve">e severity is often measured </w:t>
        </w:r>
      </w:ins>
      <w:ins w:id="2" w:author="jm383x" w:date="2013-09-20T17:58:00Z">
        <w:r>
          <w:t xml:space="preserve">using </w:t>
        </w:r>
      </w:ins>
      <w:ins w:id="3" w:author="jm383x" w:date="2013-09-20T17:54:00Z">
        <w:r>
          <w:t xml:space="preserve">different and incompatible </w:t>
        </w:r>
      </w:ins>
      <w:ins w:id="4" w:author="jm383x" w:date="2013-09-20T17:58:00Z">
        <w:r>
          <w:t>systems of classification</w:t>
        </w:r>
      </w:ins>
      <w:ins w:id="5" w:author="jm383x" w:date="2013-09-20T17:54:00Z">
        <w:r>
          <w:t xml:space="preserve">. </w:t>
        </w:r>
      </w:ins>
      <w:del w:id="6" w:author="jm383x" w:date="2013-09-20T17:54:00Z">
        <w:r w:rsidRPr="00BD129C" w:rsidDel="00B87475">
          <w:delText xml:space="preserve">Diseases often have varying levels of severity, and different systems for categorising disease severity exist. </w:delText>
        </w:r>
      </w:del>
      <w:ins w:id="7" w:author="jm383x" w:date="2013-09-20T17:55:00Z">
        <w:r>
          <w:t xml:space="preserve">This is problematic if the </w:t>
        </w:r>
      </w:ins>
      <w:del w:id="8" w:author="jm383x" w:date="2013-09-20T17:55:00Z">
        <w:r w:rsidRPr="00BD129C" w:rsidDel="00B87475">
          <w:delText xml:space="preserve">Information about the </w:delText>
        </w:r>
      </w:del>
      <w:r w:rsidRPr="00BD129C">
        <w:t>health related quality of life (</w:t>
      </w:r>
      <w:proofErr w:type="spellStart"/>
      <w:r w:rsidRPr="00BD129C">
        <w:t>HRQoL</w:t>
      </w:r>
      <w:proofErr w:type="spellEnd"/>
      <w:r w:rsidRPr="00BD129C">
        <w:t xml:space="preserve">) </w:t>
      </w:r>
      <w:del w:id="9" w:author="jm383x" w:date="2013-09-20T17:52:00Z">
        <w:r w:rsidRPr="00BD129C" w:rsidDel="00B87475">
          <w:delText xml:space="preserve">and the costs </w:delText>
        </w:r>
      </w:del>
      <w:ins w:id="10" w:author="jm383x" w:date="2013-09-20T17:55:00Z">
        <w:r>
          <w:t xml:space="preserve">is reported by severity as classified using one </w:t>
        </w:r>
      </w:ins>
      <w:ins w:id="11" w:author="jm383x" w:date="2013-09-20T17:59:00Z">
        <w:r>
          <w:t>system</w:t>
        </w:r>
      </w:ins>
      <w:ins w:id="12" w:author="jm383x" w:date="2013-09-20T17:55:00Z">
        <w:r>
          <w:t xml:space="preserve"> </w:t>
        </w:r>
      </w:ins>
      <w:ins w:id="13" w:author="jm383x" w:date="2013-09-20T17:59:00Z">
        <w:r>
          <w:t xml:space="preserve">and the costs are reported by severity using a </w:t>
        </w:r>
      </w:ins>
      <w:ins w:id="14" w:author="jm383x" w:date="2013-09-20T18:01:00Z">
        <w:r w:rsidR="009911B4">
          <w:t>different</w:t>
        </w:r>
      </w:ins>
      <w:ins w:id="15" w:author="jm383x" w:date="2013-09-20T17:59:00Z">
        <w:r>
          <w:t xml:space="preserve"> system.</w:t>
        </w:r>
      </w:ins>
      <w:del w:id="16" w:author="jm383x" w:date="2013-09-20T18:00:00Z">
        <w:r w:rsidRPr="00BD129C" w:rsidDel="00B87475">
          <w:delText>of treating a disease may only be available reported using different categorisation systems</w:delText>
        </w:r>
      </w:del>
      <w:r w:rsidRPr="00BD129C">
        <w:t xml:space="preserve">. </w:t>
      </w:r>
      <w:del w:id="17" w:author="jm383x" w:date="2013-09-20T18:00:00Z">
        <w:r w:rsidRPr="00BD129C" w:rsidDel="00B87475">
          <w:delText xml:space="preserve">To </w:delText>
        </w:r>
      </w:del>
      <w:del w:id="18" w:author="jm383x" w:date="2013-09-20T18:02:00Z">
        <w:r w:rsidRPr="00BD129C" w:rsidDel="009911B4">
          <w:delText xml:space="preserve">be used in health economic models, </w:delText>
        </w:r>
      </w:del>
      <w:ins w:id="19" w:author="jm383x" w:date="2013-09-20T18:02:00Z">
        <w:r w:rsidR="009911B4">
          <w:t xml:space="preserve">Robust methods for </w:t>
        </w:r>
      </w:ins>
      <w:r w:rsidRPr="00BD129C">
        <w:t xml:space="preserve">mapping between </w:t>
      </w:r>
      <w:del w:id="20" w:author="jm383x" w:date="2013-09-20T18:02:00Z">
        <w:r w:rsidRPr="00BD129C" w:rsidDel="009911B4">
          <w:delText xml:space="preserve">the </w:delText>
        </w:r>
      </w:del>
      <w:r w:rsidRPr="00BD129C">
        <w:t xml:space="preserve">categories </w:t>
      </w:r>
      <w:del w:id="21" w:author="jm383x" w:date="2013-09-20T18:02:00Z">
        <w:r w:rsidRPr="00BD129C" w:rsidDel="009911B4">
          <w:delText xml:space="preserve">is </w:delText>
        </w:r>
      </w:del>
      <w:ins w:id="22" w:author="jm383x" w:date="2013-09-20T18:02:00Z">
        <w:r w:rsidR="009911B4">
          <w:t xml:space="preserve">are </w:t>
        </w:r>
      </w:ins>
      <w:ins w:id="23" w:author="jm383x" w:date="2013-09-20T18:00:00Z">
        <w:r>
          <w:t xml:space="preserve">therefore </w:t>
        </w:r>
      </w:ins>
      <w:r w:rsidRPr="00BD129C">
        <w:t xml:space="preserve">required. </w:t>
      </w:r>
      <w:r>
        <w:t>Using stroke as a case study, t</w:t>
      </w:r>
      <w:r w:rsidRPr="00BD129C">
        <w:t xml:space="preserve">his paper describes a method for mapping </w:t>
      </w:r>
      <w:proofErr w:type="spellStart"/>
      <w:r w:rsidRPr="00BD129C">
        <w:t>HRQoL</w:t>
      </w:r>
      <w:proofErr w:type="spellEnd"/>
      <w:r w:rsidRPr="00BD129C">
        <w:t xml:space="preserve"> from more (seven) to fewer (three) categories in a way which does not </w:t>
      </w:r>
      <w:del w:id="24" w:author="jm383x" w:date="2013-09-20T18:16:00Z">
        <w:r w:rsidDel="007F2C74">
          <w:delText>underestimate</w:delText>
        </w:r>
        <w:r w:rsidRPr="00BD129C" w:rsidDel="007F2C74">
          <w:delText xml:space="preserve"> the statistical uncertainty involved in doing so</w:delText>
        </w:r>
      </w:del>
      <w:proofErr w:type="spellStart"/>
      <w:ins w:id="25" w:author="jm383x" w:date="2013-09-20T18:16:00Z">
        <w:r w:rsidR="007F2C74">
          <w:t>underrepresent</w:t>
        </w:r>
        <w:proofErr w:type="spellEnd"/>
        <w:r w:rsidR="007F2C74">
          <w:t xml:space="preserve"> the additional uncertainty involved in this indirect use of evidence</w:t>
        </w:r>
      </w:ins>
      <w:r w:rsidRPr="00BD129C">
        <w:t>.   </w:t>
      </w:r>
    </w:p>
    <w:p w:rsidR="00B87475" w:rsidRPr="00BD129C" w:rsidRDefault="00B87475" w:rsidP="00B87475">
      <w:pPr>
        <w:spacing w:line="360" w:lineRule="auto"/>
        <w:jc w:val="both"/>
      </w:pPr>
      <w:r w:rsidRPr="00BD129C">
        <w:rPr>
          <w:b/>
        </w:rPr>
        <w:t>Methods:</w:t>
      </w:r>
      <w:r w:rsidRPr="00BD129C">
        <w:t> </w:t>
      </w:r>
      <w:ins w:id="26" w:author="jm383x" w:date="2013-09-20T18:04:00Z">
        <w:r w:rsidR="009911B4">
          <w:t xml:space="preserve">An informal Bayesian simulation </w:t>
        </w:r>
      </w:ins>
      <w:ins w:id="27" w:author="jm383x" w:date="2013-09-20T18:07:00Z">
        <w:r w:rsidR="009911B4">
          <w:t xml:space="preserve">approach </w:t>
        </w:r>
      </w:ins>
      <w:ins w:id="28" w:author="jm383x" w:date="2013-09-20T18:04:00Z">
        <w:r w:rsidR="009911B4">
          <w:t xml:space="preserve">was used to </w:t>
        </w:r>
      </w:ins>
      <w:ins w:id="29" w:author="jm383x" w:date="2013-09-20T18:07:00Z">
        <w:r w:rsidR="009911B4">
          <w:t xml:space="preserve">estimate, with credible intervals, the estimated mean </w:t>
        </w:r>
        <w:proofErr w:type="spellStart"/>
        <w:r w:rsidR="009911B4">
          <w:t>HRQoLs</w:t>
        </w:r>
        <w:proofErr w:type="spellEnd"/>
        <w:r w:rsidR="009911B4">
          <w:t xml:space="preserve"> of patients in </w:t>
        </w:r>
      </w:ins>
      <w:ins w:id="30" w:author="jm383x" w:date="2013-09-20T18:10:00Z">
        <w:r w:rsidR="007F2C74">
          <w:t xml:space="preserve">each of the three state categorisation system given </w:t>
        </w:r>
      </w:ins>
      <w:del w:id="31" w:author="jm383x" w:date="2013-09-20T18:10:00Z">
        <w:r w:rsidRPr="00BD129C" w:rsidDel="009911B4">
          <w:delText>S</w:delText>
        </w:r>
      </w:del>
      <w:ins w:id="32" w:author="jm383x" w:date="2013-09-20T18:12:00Z">
        <w:r w:rsidR="007F2C74">
          <w:t>s</w:t>
        </w:r>
      </w:ins>
      <w:r w:rsidRPr="00BD129C">
        <w:t xml:space="preserve">ummary data </w:t>
      </w:r>
      <w:ins w:id="33" w:author="jm383x" w:date="2013-09-20T18:11:00Z">
        <w:r w:rsidR="007F2C74">
          <w:t xml:space="preserve">reported in the seven state categorisation </w:t>
        </w:r>
        <w:proofErr w:type="gramStart"/>
        <w:r w:rsidR="007F2C74">
          <w:t>system</w:t>
        </w:r>
        <w:proofErr w:type="gramEnd"/>
        <w:r w:rsidR="007F2C74">
          <w:t>.</w:t>
        </w:r>
      </w:ins>
      <w:del w:id="34" w:author="jm383x" w:date="2013-09-20T18:13:00Z">
        <w:r w:rsidDel="007F2C74">
          <w:delText>on the proportions in different disease categories and the HRQoL in each state</w:delText>
        </w:r>
        <w:r w:rsidRPr="00BD129C" w:rsidDel="007F2C74">
          <w:delText xml:space="preserve"> was used alongside other sources to generate estimates of the mean HRQoL in each of the three categories </w:delText>
        </w:r>
        <w:r w:rsidDel="007F2C74">
          <w:delText>for which cost data were available</w:delText>
        </w:r>
      </w:del>
      <w:r>
        <w:t xml:space="preserve">. </w:t>
      </w:r>
      <w:del w:id="35" w:author="jm383x" w:date="2013-09-20T18:14:00Z">
        <w:r w:rsidDel="007F2C74">
          <w:delText xml:space="preserve">These estimates </w:delText>
        </w:r>
      </w:del>
      <w:ins w:id="36" w:author="jm383x" w:date="2013-09-20T18:14:00Z">
        <w:r w:rsidR="007F2C74">
          <w:t xml:space="preserve">The approach </w:t>
        </w:r>
      </w:ins>
      <w:r>
        <w:t>incorporate</w:t>
      </w:r>
      <w:ins w:id="37" w:author="jm383x" w:date="2013-09-20T18:14:00Z">
        <w:r w:rsidR="007F2C74">
          <w:t>s</w:t>
        </w:r>
      </w:ins>
      <w:r>
        <w:t xml:space="preserve"> the </w:t>
      </w:r>
      <w:r w:rsidRPr="00BD129C">
        <w:t xml:space="preserve">known uncertainty about </w:t>
      </w:r>
      <w:ins w:id="38" w:author="jm383x" w:date="2013-09-20T18:14:00Z">
        <w:r w:rsidR="007F2C74">
          <w:t xml:space="preserve">both </w:t>
        </w:r>
      </w:ins>
      <w:r w:rsidRPr="00BD129C">
        <w:t xml:space="preserve">the expected </w:t>
      </w:r>
      <w:proofErr w:type="spellStart"/>
      <w:r w:rsidRPr="00BD129C">
        <w:t>HRQoL</w:t>
      </w:r>
      <w:proofErr w:type="spellEnd"/>
      <w:r w:rsidRPr="00BD129C">
        <w:t xml:space="preserve"> in each of the seven states and known uncertainty about </w:t>
      </w:r>
      <w:del w:id="39" w:author="jm383x" w:date="2013-09-20T18:14:00Z">
        <w:r w:rsidRPr="00BD129C" w:rsidDel="007F2C74">
          <w:delText xml:space="preserve">the distribution </w:delText>
        </w:r>
      </w:del>
      <w:ins w:id="40" w:author="jm383x" w:date="2013-09-20T18:14:00Z">
        <w:r w:rsidR="007F2C74">
          <w:t xml:space="preserve">the proportion of patients in each </w:t>
        </w:r>
      </w:ins>
      <w:r w:rsidRPr="00BD129C">
        <w:t>of the seven categories</w:t>
      </w:r>
      <w:del w:id="41" w:author="jm383x" w:date="2013-09-20T18:14:00Z">
        <w:r w:rsidRPr="00BD129C" w:rsidDel="007F2C74">
          <w:delText xml:space="preserve"> within each of the three categories</w:delText>
        </w:r>
      </w:del>
      <w:r w:rsidRPr="00BD129C">
        <w:t>.</w:t>
      </w:r>
      <w:del w:id="42" w:author="jm383x" w:date="2013-09-20T18:15:00Z">
        <w:r w:rsidRPr="00BD129C" w:rsidDel="007F2C74">
          <w:delText xml:space="preserve"> The approach was used to generate HRQoL multipliers, rather than just HRQoL values, in order to allow estimates of the effect of diseases to be applied to populations with different baseline HRQoL levels.</w:delText>
        </w:r>
      </w:del>
      <w:ins w:id="43" w:author="jm383x" w:date="2013-09-20T18:15:00Z">
        <w:r w:rsidR="007F2C74">
          <w:t xml:space="preserve"> The three-state estimates produced were compared with older estimates to assess face validity.</w:t>
        </w:r>
      </w:ins>
    </w:p>
    <w:p w:rsidR="00B87475" w:rsidRPr="00BD129C" w:rsidRDefault="00B87475" w:rsidP="00B87475">
      <w:pPr>
        <w:spacing w:line="360" w:lineRule="auto"/>
        <w:jc w:val="both"/>
      </w:pPr>
      <w:r w:rsidRPr="00BD129C">
        <w:rPr>
          <w:b/>
        </w:rPr>
        <w:t>Results:</w:t>
      </w:r>
      <w:r w:rsidRPr="00BD129C">
        <w:t xml:space="preserve"> Estimates of mean </w:t>
      </w:r>
      <w:proofErr w:type="spellStart"/>
      <w:r w:rsidRPr="00BD129C">
        <w:t>HRQoL</w:t>
      </w:r>
      <w:proofErr w:type="spellEnd"/>
      <w:r w:rsidRPr="00BD129C">
        <w:t xml:space="preserve"> were produced for each of the three categories incorporating the above uncertainties, so both cost and </w:t>
      </w:r>
      <w:proofErr w:type="spellStart"/>
      <w:r w:rsidRPr="00BD129C">
        <w:t>HRQoL</w:t>
      </w:r>
      <w:proofErr w:type="spellEnd"/>
      <w:r w:rsidRPr="00BD129C">
        <w:t xml:space="preserve"> were available to be used at the same level of aggregation within an economic model.</w:t>
      </w:r>
      <w:ins w:id="44" w:author="jm383x" w:date="2013-09-20T18:15:00Z">
        <w:r w:rsidR="007F2C74">
          <w:t xml:space="preserve"> The new three-state estimates produced </w:t>
        </w:r>
      </w:ins>
      <w:ins w:id="45" w:author="jm383x" w:date="2013-09-20T18:17:00Z">
        <w:r w:rsidR="007F2C74">
          <w:t xml:space="preserve">were similar to much older estimates, with differences suggesting and reflecting </w:t>
        </w:r>
      </w:ins>
      <w:ins w:id="46" w:author="jm383x" w:date="2013-09-20T18:18:00Z">
        <w:r w:rsidR="007F2C74">
          <w:t>improved patient outcomes.</w:t>
        </w:r>
      </w:ins>
    </w:p>
    <w:p w:rsidR="00B87475" w:rsidRPr="00BD129C" w:rsidRDefault="00B87475" w:rsidP="00B87475">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87475" w:rsidRPr="00BD129C" w:rsidRDefault="00B87475" w:rsidP="00B87475">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C530AA" w:rsidRDefault="00C530AA"/>
    <w:sectPr w:rsidR="00C530AA" w:rsidSect="00C530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20"/>
  <w:characterSpacingControl w:val="doNotCompress"/>
  <w:compat/>
  <w:rsids>
    <w:rsidRoot w:val="00B87475"/>
    <w:rsid w:val="007F2C74"/>
    <w:rsid w:val="009911B4"/>
    <w:rsid w:val="00B87475"/>
    <w:rsid w:val="00C530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82127-237C-4CAA-A235-3A8E82D0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1</cp:revision>
  <dcterms:created xsi:type="dcterms:W3CDTF">2013-09-20T16:50:00Z</dcterms:created>
  <dcterms:modified xsi:type="dcterms:W3CDTF">2013-09-20T17:21:00Z</dcterms:modified>
</cp:coreProperties>
</file>