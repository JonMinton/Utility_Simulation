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60C" w:rsidRDefault="0044660C" w:rsidP="0044660C">
      <w:pPr>
        <w:pStyle w:val="Heading1"/>
      </w:pPr>
      <w:r>
        <w:t>Abstract</w:t>
      </w:r>
    </w:p>
    <w:p w:rsidR="0044660C" w:rsidRDefault="0044660C" w:rsidP="0044660C"/>
    <w:p w:rsidR="000D28AB" w:rsidRDefault="000D28AB" w:rsidP="000D28AB">
      <w:pPr>
        <w:pStyle w:val="Heading1"/>
      </w:pPr>
      <w:r>
        <w:t>Structure</w:t>
      </w:r>
    </w:p>
    <w:p w:rsidR="000D28AB" w:rsidRDefault="000D28AB" w:rsidP="000D28AB">
      <w:pPr>
        <w:pStyle w:val="Heading2"/>
      </w:pPr>
      <w:r>
        <w:t>Introduction</w:t>
      </w:r>
    </w:p>
    <w:p w:rsidR="00DD1189" w:rsidRDefault="00477595" w:rsidP="004F289F">
      <w:pPr>
        <w:rPr>
          <w:lang w:val="en-US" w:bidi="en-US"/>
        </w:rPr>
      </w:pPr>
      <w:r>
        <w:rPr>
          <w:lang w:val="en-US" w:bidi="en-US"/>
        </w:rPr>
        <w:t xml:space="preserve">The outcomes following a stroke can vary markedly in terms of their severity, affecting both the quality of life of patients with strokes, and the costs of treating them. A recent paper published in </w:t>
      </w:r>
      <w:r>
        <w:rPr>
          <w:i/>
          <w:lang w:val="en-US" w:bidi="en-US"/>
        </w:rPr>
        <w:t xml:space="preserve">Medical Decision </w:t>
      </w:r>
      <w:r w:rsidRPr="00477595">
        <w:rPr>
          <w:lang w:val="en-US" w:bidi="en-US"/>
        </w:rPr>
        <w:t>Making</w:t>
      </w:r>
      <w:r>
        <w:rPr>
          <w:lang w:val="en-US" w:bidi="en-US"/>
        </w:rPr>
        <w:t xml:space="preserve"> [Ref] reported utility estimates associated with different </w:t>
      </w:r>
      <w:r w:rsidR="001F369F">
        <w:rPr>
          <w:lang w:val="en-US" w:bidi="en-US"/>
        </w:rPr>
        <w:t>modified Rankin Scale (</w:t>
      </w:r>
      <w:proofErr w:type="spellStart"/>
      <w:r w:rsidR="001F369F">
        <w:rPr>
          <w:lang w:val="en-US" w:bidi="en-US"/>
        </w:rPr>
        <w:t>mRS</w:t>
      </w:r>
      <w:proofErr w:type="spellEnd"/>
      <w:r w:rsidR="001F369F">
        <w:rPr>
          <w:lang w:val="en-US" w:bidi="en-US"/>
        </w:rPr>
        <w:t xml:space="preserve">) scores, based on a large scale and recent UK-based population cohort study. [Ref] However, estimates of costs and utilities associated with </w:t>
      </w:r>
      <w:commentRangeStart w:id="0"/>
      <w:r w:rsidR="001F369F">
        <w:rPr>
          <w:lang w:val="en-US" w:bidi="en-US"/>
        </w:rPr>
        <w:t>stroke</w:t>
      </w:r>
      <w:commentRangeEnd w:id="0"/>
      <w:r w:rsidR="006B6E78">
        <w:rPr>
          <w:rStyle w:val="CommentReference"/>
        </w:rPr>
        <w:commentReference w:id="0"/>
      </w:r>
      <w:r w:rsidR="001F369F">
        <w:rPr>
          <w:lang w:val="en-US" w:bidi="en-US"/>
        </w:rPr>
        <w:t xml:space="preserve"> have often divided patient outcomes into the three ordinal states of dead, dependent state, and independent state, rather than the seven ordinal states of the </w:t>
      </w:r>
      <w:proofErr w:type="spellStart"/>
      <w:r w:rsidR="001F369F">
        <w:rPr>
          <w:lang w:val="en-US" w:bidi="en-US"/>
        </w:rPr>
        <w:t>mRS.</w:t>
      </w:r>
      <w:proofErr w:type="spellEnd"/>
      <w:r w:rsidR="001F369F">
        <w:rPr>
          <w:lang w:val="en-US" w:bidi="en-US"/>
        </w:rPr>
        <w:t xml:space="preserve"> In order to allow comparability between results from </w:t>
      </w:r>
      <w:proofErr w:type="spellStart"/>
      <w:r w:rsidR="001F369F">
        <w:rPr>
          <w:lang w:val="en-US" w:bidi="en-US"/>
        </w:rPr>
        <w:t>Rivero</w:t>
      </w:r>
      <w:proofErr w:type="spellEnd"/>
      <w:r w:rsidR="001F369F">
        <w:rPr>
          <w:lang w:val="en-US" w:bidi="en-US"/>
        </w:rPr>
        <w:t>-Arias et al and previous economic evaluations that have used the three-state division of stroke outcomes, and in order to make use of cost estimates associated with dependent and independent states following strokes, it is necessary to map th</w:t>
      </w:r>
      <w:r w:rsidR="00DD1189">
        <w:rPr>
          <w:lang w:val="en-US" w:bidi="en-US"/>
        </w:rPr>
        <w:t xml:space="preserve">e seven </w:t>
      </w:r>
      <w:proofErr w:type="spellStart"/>
      <w:r w:rsidR="00DD1189">
        <w:rPr>
          <w:lang w:val="en-US" w:bidi="en-US"/>
        </w:rPr>
        <w:t>mRS</w:t>
      </w:r>
      <w:proofErr w:type="spellEnd"/>
      <w:r w:rsidR="00DD1189">
        <w:rPr>
          <w:lang w:val="en-US" w:bidi="en-US"/>
        </w:rPr>
        <w:t xml:space="preserve"> states onto the three states of dead, dependent, and independent. </w:t>
      </w:r>
    </w:p>
    <w:p w:rsidR="000D0043" w:rsidRPr="004F289F" w:rsidRDefault="000D0043" w:rsidP="000D0043">
      <w:pPr>
        <w:rPr>
          <w:lang w:val="en-US" w:bidi="en-US"/>
        </w:rPr>
      </w:pPr>
      <w:r>
        <w:rPr>
          <w:lang w:val="en-US" w:bidi="en-US"/>
        </w:rPr>
        <w:t xml:space="preserve">This paper describes and presents the results of a simulation-based approach to estimating both the proportions dead, and in dependent and independent states following a stroke, and the mean utilities associated with dead and independent states, using data reported in </w:t>
      </w:r>
      <w:proofErr w:type="spellStart"/>
      <w:r>
        <w:rPr>
          <w:lang w:val="en-US" w:bidi="en-US"/>
        </w:rPr>
        <w:t>Rivero</w:t>
      </w:r>
      <w:proofErr w:type="spellEnd"/>
      <w:r>
        <w:rPr>
          <w:lang w:val="en-US" w:bidi="en-US"/>
        </w:rPr>
        <w:t>-Arias et al. This simulation-based approach involves making fewer assumptions in mapping from seven to three states than many analytic approaches would require, and can be readily applied to similar mapping approaches</w:t>
      </w:r>
      <w:del w:id="1" w:author="Matt" w:date="2012-02-27T08:28:00Z">
        <w:r w:rsidDel="006B6E78">
          <w:rPr>
            <w:lang w:val="en-US" w:bidi="en-US"/>
          </w:rPr>
          <w:delText xml:space="preserve"> more generally</w:delText>
        </w:r>
      </w:del>
      <w:r>
        <w:rPr>
          <w:lang w:val="en-US" w:bidi="en-US"/>
        </w:rPr>
        <w:t xml:space="preserve">. As an illustration of this latter </w:t>
      </w:r>
      <w:proofErr w:type="gramStart"/>
      <w:r>
        <w:rPr>
          <w:lang w:val="en-US" w:bidi="en-US"/>
        </w:rPr>
        <w:t>point,</w:t>
      </w:r>
      <w:proofErr w:type="gramEnd"/>
      <w:r>
        <w:rPr>
          <w:lang w:val="en-US" w:bidi="en-US"/>
        </w:rPr>
        <w:t xml:space="preserve"> and as the categories of the </w:t>
      </w:r>
      <w:proofErr w:type="spellStart"/>
      <w:r>
        <w:rPr>
          <w:lang w:val="en-US" w:bidi="en-US"/>
        </w:rPr>
        <w:t>mRS</w:t>
      </w:r>
      <w:proofErr w:type="spellEnd"/>
      <w:r>
        <w:rPr>
          <w:lang w:val="en-US" w:bidi="en-US"/>
        </w:rPr>
        <w:t xml:space="preserve"> differ according to degree of disability rather than type of stroke, the paper briefly describes how the approach could be used to map from the seven states of the </w:t>
      </w:r>
      <w:proofErr w:type="spellStart"/>
      <w:r>
        <w:rPr>
          <w:lang w:val="en-US" w:bidi="en-US"/>
        </w:rPr>
        <w:t>mRS</w:t>
      </w:r>
      <w:proofErr w:type="spellEnd"/>
      <w:r>
        <w:rPr>
          <w:lang w:val="en-US" w:bidi="en-US"/>
        </w:rPr>
        <w:t xml:space="preserve"> to the five states of the Glasgow Outcome Scale.  </w:t>
      </w:r>
    </w:p>
    <w:p w:rsidR="000D28AB" w:rsidRDefault="000D28AB" w:rsidP="000D28AB">
      <w:pPr>
        <w:pStyle w:val="Heading2"/>
      </w:pPr>
      <w:r>
        <w:t>Method: What did we do?</w:t>
      </w:r>
    </w:p>
    <w:p w:rsidR="000D28AB" w:rsidRDefault="00CB586A" w:rsidP="000D28AB">
      <w:pPr>
        <w:pStyle w:val="Heading3"/>
      </w:pPr>
      <w:r>
        <w:t>Introduce source paper</w:t>
      </w:r>
    </w:p>
    <w:p w:rsidR="0044660C" w:rsidRDefault="000D0043" w:rsidP="0044660C">
      <w:r>
        <w:t xml:space="preserve">The paper by </w:t>
      </w:r>
      <w:proofErr w:type="spellStart"/>
      <w:r>
        <w:t>Rivero</w:t>
      </w:r>
      <w:proofErr w:type="spellEnd"/>
      <w:r>
        <w:t>-Arias et al (2010) used data from the Oxford Vascular Study (OXVASC), which is a large scale population-based cohort</w:t>
      </w:r>
      <w:r w:rsidR="00843868">
        <w:t>, initiated in 2002,</w:t>
      </w:r>
      <w:r>
        <w:t xml:space="preserve"> involving almost 100,000 individuals registered in Oxfordshire.</w:t>
      </w:r>
      <w:r w:rsidR="00843868">
        <w:rPr>
          <w:rStyle w:val="FootnoteReference"/>
        </w:rPr>
        <w:footnoteReference w:id="1"/>
      </w:r>
      <w:r w:rsidR="00843868">
        <w:t xml:space="preserve"> The paper by </w:t>
      </w:r>
      <w:proofErr w:type="spellStart"/>
      <w:r w:rsidR="00843868">
        <w:t>Rivero</w:t>
      </w:r>
      <w:proofErr w:type="spellEnd"/>
      <w:r w:rsidR="00843868">
        <w:t xml:space="preserve">-Arias et al (2010) used </w:t>
      </w:r>
      <w:del w:id="2" w:author="Matt" w:date="2012-02-27T08:28:00Z">
        <w:r w:rsidR="00843868" w:rsidDel="006B6E78">
          <w:delText xml:space="preserve">involved </w:delText>
        </w:r>
      </w:del>
      <w:r w:rsidR="00843868">
        <w:t xml:space="preserve">1283 patients from this study, recruited between April 2002 and March 2007, who had suffered either stroke or TIA [full description]. These patients were followed-up up to 24 months following the stroke. Here the patients’ condition was assessed using the disease specific measure of the </w:t>
      </w:r>
      <w:proofErr w:type="spellStart"/>
      <w:r w:rsidR="00843868">
        <w:t>mRS</w:t>
      </w:r>
      <w:proofErr w:type="spellEnd"/>
      <w:r w:rsidR="00843868">
        <w:t xml:space="preserve">, as well as asked to complete the generic utility instrument EQ-5D. Based on this, the EQ-5D utilities associated with each state were estimated and reported. </w:t>
      </w:r>
    </w:p>
    <w:p w:rsidR="000D28AB" w:rsidRDefault="00205F08" w:rsidP="000D28AB">
      <w:pPr>
        <w:pStyle w:val="Heading3"/>
      </w:pPr>
      <w:r>
        <w:t>The Modified Rankin Scale</w:t>
      </w:r>
    </w:p>
    <w:p w:rsidR="00843868" w:rsidRDefault="00843868" w:rsidP="007B5157">
      <w:pPr>
        <w:spacing w:line="360" w:lineRule="auto"/>
        <w:jc w:val="both"/>
      </w:pPr>
      <w:r>
        <w:lastRenderedPageBreak/>
        <w:t xml:space="preserve">The modified Rankin Scale is a commonly </w:t>
      </w:r>
      <w:r w:rsidR="003A76F9">
        <w:t xml:space="preserve">used measure of disability or dependence in daily activities following a stroke. It was introduced in its current form by van </w:t>
      </w:r>
      <w:proofErr w:type="spellStart"/>
      <w:r w:rsidR="003A76F9">
        <w:t>Swieten</w:t>
      </w:r>
      <w:proofErr w:type="spellEnd"/>
      <w:r w:rsidR="003A76F9">
        <w:t xml:space="preserve"> et al in 1988,</w:t>
      </w:r>
      <w:r w:rsidR="003A76F9">
        <w:rPr>
          <w:rStyle w:val="FootnoteReference"/>
        </w:rPr>
        <w:footnoteReference w:id="2"/>
      </w:r>
      <w:r w:rsidR="003A76F9">
        <w:t xml:space="preserve"> and originally based on a 1957 paper by J Rankin.</w:t>
      </w:r>
      <w:r w:rsidR="003A76F9">
        <w:rPr>
          <w:rStyle w:val="FootnoteReference"/>
        </w:rPr>
        <w:footnoteReference w:id="3"/>
      </w:r>
      <w:r w:rsidR="003A76F9">
        <w:t xml:space="preserve"> The </w:t>
      </w:r>
      <w:proofErr w:type="spellStart"/>
      <w:r w:rsidR="003A76F9">
        <w:t>mRS</w:t>
      </w:r>
      <w:proofErr w:type="spellEnd"/>
      <w:r w:rsidR="003A76F9">
        <w:t xml:space="preserve"> is a seven level ordinal scale, with scores ranging from 0-6 inclusive.  </w:t>
      </w:r>
      <w:proofErr w:type="spellStart"/>
      <w:proofErr w:type="gramStart"/>
      <w:r w:rsidR="003A76F9">
        <w:t>mRS</w:t>
      </w:r>
      <w:proofErr w:type="spellEnd"/>
      <w:proofErr w:type="gramEnd"/>
      <w:r w:rsidR="003A76F9">
        <w:t xml:space="preserve"> category six is dead; the other six categories are shown in table 1 below:</w:t>
      </w:r>
    </w:p>
    <w:p w:rsidR="003A76F9" w:rsidRDefault="003A76F9" w:rsidP="003A76F9">
      <w:pPr>
        <w:spacing w:line="360" w:lineRule="auto"/>
        <w:jc w:val="both"/>
        <w:rPr>
          <w:b/>
        </w:rPr>
      </w:pPr>
      <w:r>
        <w:rPr>
          <w:b/>
        </w:rPr>
        <w:t xml:space="preserve">Table </w:t>
      </w:r>
      <w:r w:rsidR="00B06F97">
        <w:rPr>
          <w:b/>
        </w:rPr>
        <w:t>1</w:t>
      </w:r>
      <w:r>
        <w:rPr>
          <w:b/>
        </w:rPr>
        <w:t>:</w:t>
      </w:r>
      <w:r>
        <w:rPr>
          <w:b/>
        </w:rPr>
        <w:tab/>
        <w:t>The modified Rankin Score (</w:t>
      </w:r>
      <w:proofErr w:type="spellStart"/>
      <w:r>
        <w:rPr>
          <w:b/>
        </w:rPr>
        <w:t>mRS</w:t>
      </w:r>
      <w:proofErr w:type="spellEnd"/>
      <w:r>
        <w:rPr>
          <w:b/>
        </w:rPr>
        <w:t>) categories</w:t>
      </w:r>
    </w:p>
    <w:tbl>
      <w:tblPr>
        <w:tblStyle w:val="TableGrid"/>
        <w:tblW w:w="0" w:type="auto"/>
        <w:tblLook w:val="04A0"/>
      </w:tblPr>
      <w:tblGrid>
        <w:gridCol w:w="1526"/>
        <w:gridCol w:w="2410"/>
        <w:gridCol w:w="5306"/>
      </w:tblGrid>
      <w:tr w:rsidR="003A76F9" w:rsidTr="00AA561E">
        <w:tc>
          <w:tcPr>
            <w:tcW w:w="1526" w:type="dxa"/>
            <w:tcBorders>
              <w:top w:val="single" w:sz="4" w:space="0" w:color="auto"/>
              <w:left w:val="single" w:sz="4" w:space="0" w:color="auto"/>
              <w:bottom w:val="single" w:sz="4" w:space="0" w:color="auto"/>
              <w:right w:val="single" w:sz="4" w:space="0" w:color="auto"/>
            </w:tcBorders>
            <w:hideMark/>
          </w:tcPr>
          <w:p w:rsidR="003A76F9" w:rsidRDefault="003A76F9" w:rsidP="00AA561E">
            <w:pPr>
              <w:jc w:val="both"/>
              <w:rPr>
                <w:rFonts w:eastAsiaTheme="minorEastAsia"/>
                <w:b/>
                <w:sz w:val="22"/>
                <w:szCs w:val="22"/>
                <w:lang w:bidi="en-US"/>
              </w:rPr>
            </w:pPr>
            <w:proofErr w:type="spellStart"/>
            <w:r>
              <w:rPr>
                <w:b/>
              </w:rPr>
              <w:t>mRS</w:t>
            </w:r>
            <w:proofErr w:type="spellEnd"/>
            <w:r>
              <w:rPr>
                <w:b/>
              </w:rPr>
              <w:t xml:space="preserve"> Score</w:t>
            </w:r>
          </w:p>
        </w:tc>
        <w:tc>
          <w:tcPr>
            <w:tcW w:w="2410" w:type="dxa"/>
            <w:tcBorders>
              <w:top w:val="single" w:sz="4" w:space="0" w:color="auto"/>
              <w:left w:val="single" w:sz="4" w:space="0" w:color="auto"/>
              <w:bottom w:val="single" w:sz="4" w:space="0" w:color="auto"/>
              <w:right w:val="single" w:sz="4" w:space="0" w:color="auto"/>
            </w:tcBorders>
            <w:hideMark/>
          </w:tcPr>
          <w:p w:rsidR="003A76F9" w:rsidRDefault="003A76F9" w:rsidP="00AA561E">
            <w:pPr>
              <w:jc w:val="both"/>
              <w:rPr>
                <w:rFonts w:eastAsiaTheme="minorEastAsia"/>
                <w:b/>
                <w:sz w:val="22"/>
                <w:szCs w:val="22"/>
                <w:lang w:bidi="en-US"/>
              </w:rPr>
            </w:pPr>
            <w:r>
              <w:rPr>
                <w:b/>
              </w:rPr>
              <w:t>Category</w:t>
            </w:r>
          </w:p>
        </w:tc>
        <w:tc>
          <w:tcPr>
            <w:tcW w:w="5306" w:type="dxa"/>
            <w:tcBorders>
              <w:top w:val="single" w:sz="4" w:space="0" w:color="auto"/>
              <w:left w:val="single" w:sz="4" w:space="0" w:color="auto"/>
              <w:bottom w:val="single" w:sz="4" w:space="0" w:color="auto"/>
              <w:right w:val="single" w:sz="4" w:space="0" w:color="auto"/>
            </w:tcBorders>
            <w:hideMark/>
          </w:tcPr>
          <w:p w:rsidR="003A76F9" w:rsidRDefault="003A76F9" w:rsidP="00AA561E">
            <w:pPr>
              <w:jc w:val="both"/>
              <w:rPr>
                <w:rFonts w:eastAsiaTheme="minorEastAsia"/>
                <w:b/>
                <w:sz w:val="22"/>
                <w:szCs w:val="22"/>
                <w:lang w:bidi="en-US"/>
              </w:rPr>
            </w:pPr>
            <w:r>
              <w:rPr>
                <w:b/>
              </w:rPr>
              <w:t>Description</w:t>
            </w:r>
          </w:p>
        </w:tc>
      </w:tr>
      <w:tr w:rsidR="003A76F9" w:rsidTr="00AA561E">
        <w:tc>
          <w:tcPr>
            <w:tcW w:w="1526" w:type="dxa"/>
            <w:tcBorders>
              <w:top w:val="single" w:sz="4" w:space="0" w:color="auto"/>
              <w:left w:val="single" w:sz="4" w:space="0" w:color="auto"/>
              <w:bottom w:val="single" w:sz="4" w:space="0" w:color="auto"/>
              <w:right w:val="single" w:sz="4" w:space="0" w:color="auto"/>
            </w:tcBorders>
            <w:hideMark/>
          </w:tcPr>
          <w:p w:rsidR="003A76F9" w:rsidRDefault="003A76F9" w:rsidP="00AA561E">
            <w:pPr>
              <w:jc w:val="both"/>
              <w:rPr>
                <w:rFonts w:eastAsiaTheme="minorEastAsia"/>
                <w:sz w:val="22"/>
                <w:szCs w:val="22"/>
                <w:lang w:bidi="en-US"/>
              </w:rPr>
            </w:pPr>
            <w:r>
              <w:t>0</w:t>
            </w:r>
          </w:p>
        </w:tc>
        <w:tc>
          <w:tcPr>
            <w:tcW w:w="2410" w:type="dxa"/>
            <w:tcBorders>
              <w:top w:val="single" w:sz="4" w:space="0" w:color="auto"/>
              <w:left w:val="single" w:sz="4" w:space="0" w:color="auto"/>
              <w:bottom w:val="single" w:sz="4" w:space="0" w:color="auto"/>
              <w:right w:val="single" w:sz="4" w:space="0" w:color="auto"/>
            </w:tcBorders>
            <w:hideMark/>
          </w:tcPr>
          <w:p w:rsidR="003A76F9" w:rsidRDefault="003A76F9" w:rsidP="00AA561E">
            <w:pPr>
              <w:rPr>
                <w:rFonts w:eastAsiaTheme="minorEastAsia"/>
                <w:sz w:val="22"/>
                <w:szCs w:val="22"/>
                <w:lang w:bidi="en-US"/>
              </w:rPr>
            </w:pPr>
            <w:r>
              <w:t>No Symptoms</w:t>
            </w:r>
          </w:p>
        </w:tc>
        <w:tc>
          <w:tcPr>
            <w:tcW w:w="5306" w:type="dxa"/>
            <w:tcBorders>
              <w:top w:val="single" w:sz="4" w:space="0" w:color="auto"/>
              <w:left w:val="single" w:sz="4" w:space="0" w:color="auto"/>
              <w:bottom w:val="single" w:sz="4" w:space="0" w:color="auto"/>
              <w:right w:val="single" w:sz="4" w:space="0" w:color="auto"/>
            </w:tcBorders>
            <w:hideMark/>
          </w:tcPr>
          <w:p w:rsidR="003A76F9" w:rsidRDefault="003A76F9" w:rsidP="00AA561E">
            <w:pPr>
              <w:jc w:val="both"/>
              <w:rPr>
                <w:rFonts w:eastAsiaTheme="minorEastAsia"/>
                <w:sz w:val="22"/>
                <w:szCs w:val="22"/>
                <w:lang w:bidi="en-US"/>
              </w:rPr>
            </w:pPr>
            <w:r>
              <w:t>No symptoms at all.</w:t>
            </w:r>
          </w:p>
        </w:tc>
      </w:tr>
      <w:tr w:rsidR="003A76F9" w:rsidTr="00AA561E">
        <w:tc>
          <w:tcPr>
            <w:tcW w:w="1526" w:type="dxa"/>
            <w:tcBorders>
              <w:top w:val="single" w:sz="4" w:space="0" w:color="auto"/>
              <w:left w:val="single" w:sz="4" w:space="0" w:color="auto"/>
              <w:bottom w:val="single" w:sz="4" w:space="0" w:color="auto"/>
              <w:right w:val="single" w:sz="4" w:space="0" w:color="auto"/>
            </w:tcBorders>
            <w:hideMark/>
          </w:tcPr>
          <w:p w:rsidR="003A76F9" w:rsidRDefault="003A76F9" w:rsidP="00AA561E">
            <w:pPr>
              <w:jc w:val="both"/>
              <w:rPr>
                <w:rFonts w:eastAsiaTheme="minorEastAsia"/>
                <w:sz w:val="22"/>
                <w:szCs w:val="22"/>
                <w:lang w:bidi="en-US"/>
              </w:rPr>
            </w:pPr>
            <w:r>
              <w:t>1</w:t>
            </w:r>
          </w:p>
        </w:tc>
        <w:tc>
          <w:tcPr>
            <w:tcW w:w="2410" w:type="dxa"/>
            <w:tcBorders>
              <w:top w:val="single" w:sz="4" w:space="0" w:color="auto"/>
              <w:left w:val="single" w:sz="4" w:space="0" w:color="auto"/>
              <w:bottom w:val="single" w:sz="4" w:space="0" w:color="auto"/>
              <w:right w:val="single" w:sz="4" w:space="0" w:color="auto"/>
            </w:tcBorders>
            <w:hideMark/>
          </w:tcPr>
          <w:p w:rsidR="003A76F9" w:rsidRDefault="003A76F9" w:rsidP="00AA561E">
            <w:pPr>
              <w:rPr>
                <w:rFonts w:eastAsiaTheme="minorEastAsia"/>
                <w:sz w:val="22"/>
                <w:szCs w:val="22"/>
                <w:lang w:bidi="en-US"/>
              </w:rPr>
            </w:pPr>
            <w:r>
              <w:t>No Significant Disability</w:t>
            </w:r>
          </w:p>
        </w:tc>
        <w:tc>
          <w:tcPr>
            <w:tcW w:w="5306" w:type="dxa"/>
            <w:tcBorders>
              <w:top w:val="single" w:sz="4" w:space="0" w:color="auto"/>
              <w:left w:val="single" w:sz="4" w:space="0" w:color="auto"/>
              <w:bottom w:val="single" w:sz="4" w:space="0" w:color="auto"/>
              <w:right w:val="single" w:sz="4" w:space="0" w:color="auto"/>
            </w:tcBorders>
            <w:hideMark/>
          </w:tcPr>
          <w:p w:rsidR="003A76F9" w:rsidRDefault="003A76F9" w:rsidP="00AA561E">
            <w:pPr>
              <w:jc w:val="both"/>
              <w:rPr>
                <w:rFonts w:eastAsiaTheme="minorEastAsia"/>
                <w:sz w:val="22"/>
                <w:szCs w:val="22"/>
                <w:lang w:bidi="en-US"/>
              </w:rPr>
            </w:pPr>
            <w:r>
              <w:t>No significant disability despite symptoms; able to perform all usual duties and activities.</w:t>
            </w:r>
          </w:p>
        </w:tc>
      </w:tr>
      <w:tr w:rsidR="003A76F9" w:rsidTr="00AA561E">
        <w:tc>
          <w:tcPr>
            <w:tcW w:w="1526" w:type="dxa"/>
            <w:tcBorders>
              <w:top w:val="single" w:sz="4" w:space="0" w:color="auto"/>
              <w:left w:val="single" w:sz="4" w:space="0" w:color="auto"/>
              <w:bottom w:val="single" w:sz="4" w:space="0" w:color="auto"/>
              <w:right w:val="single" w:sz="4" w:space="0" w:color="auto"/>
            </w:tcBorders>
            <w:hideMark/>
          </w:tcPr>
          <w:p w:rsidR="003A76F9" w:rsidRDefault="003A76F9" w:rsidP="00AA561E">
            <w:pPr>
              <w:jc w:val="both"/>
              <w:rPr>
                <w:rFonts w:eastAsiaTheme="minorEastAsia"/>
                <w:sz w:val="22"/>
                <w:szCs w:val="22"/>
                <w:lang w:bidi="en-US"/>
              </w:rPr>
            </w:pPr>
            <w:r>
              <w:t>2</w:t>
            </w:r>
          </w:p>
        </w:tc>
        <w:tc>
          <w:tcPr>
            <w:tcW w:w="2410" w:type="dxa"/>
            <w:tcBorders>
              <w:top w:val="single" w:sz="4" w:space="0" w:color="auto"/>
              <w:left w:val="single" w:sz="4" w:space="0" w:color="auto"/>
              <w:bottom w:val="single" w:sz="4" w:space="0" w:color="auto"/>
              <w:right w:val="single" w:sz="4" w:space="0" w:color="auto"/>
            </w:tcBorders>
            <w:hideMark/>
          </w:tcPr>
          <w:p w:rsidR="003A76F9" w:rsidRDefault="003A76F9" w:rsidP="00AA561E">
            <w:pPr>
              <w:rPr>
                <w:rFonts w:eastAsiaTheme="minorEastAsia"/>
                <w:sz w:val="22"/>
                <w:szCs w:val="22"/>
                <w:lang w:bidi="en-US"/>
              </w:rPr>
            </w:pPr>
            <w:r>
              <w:t>Slight Disability</w:t>
            </w:r>
          </w:p>
        </w:tc>
        <w:tc>
          <w:tcPr>
            <w:tcW w:w="5306" w:type="dxa"/>
            <w:tcBorders>
              <w:top w:val="single" w:sz="4" w:space="0" w:color="auto"/>
              <w:left w:val="single" w:sz="4" w:space="0" w:color="auto"/>
              <w:bottom w:val="single" w:sz="4" w:space="0" w:color="auto"/>
              <w:right w:val="single" w:sz="4" w:space="0" w:color="auto"/>
            </w:tcBorders>
            <w:hideMark/>
          </w:tcPr>
          <w:p w:rsidR="003A76F9" w:rsidRDefault="003A76F9" w:rsidP="00AA561E">
            <w:pPr>
              <w:jc w:val="both"/>
              <w:rPr>
                <w:rFonts w:eastAsiaTheme="minorEastAsia"/>
                <w:sz w:val="22"/>
                <w:szCs w:val="22"/>
                <w:lang w:bidi="en-US"/>
              </w:rPr>
            </w:pPr>
            <w:r>
              <w:t>Slight disability; unable to perform all normal activities but able to look after own affairs without assistance</w:t>
            </w:r>
          </w:p>
        </w:tc>
      </w:tr>
      <w:tr w:rsidR="003A76F9" w:rsidTr="00AA561E">
        <w:tc>
          <w:tcPr>
            <w:tcW w:w="1526" w:type="dxa"/>
            <w:tcBorders>
              <w:top w:val="single" w:sz="4" w:space="0" w:color="auto"/>
              <w:left w:val="single" w:sz="4" w:space="0" w:color="auto"/>
              <w:bottom w:val="single" w:sz="4" w:space="0" w:color="auto"/>
              <w:right w:val="single" w:sz="4" w:space="0" w:color="auto"/>
            </w:tcBorders>
            <w:hideMark/>
          </w:tcPr>
          <w:p w:rsidR="003A76F9" w:rsidRDefault="003A76F9" w:rsidP="00AA561E">
            <w:pPr>
              <w:jc w:val="both"/>
              <w:rPr>
                <w:rFonts w:eastAsiaTheme="minorEastAsia"/>
                <w:sz w:val="22"/>
                <w:szCs w:val="22"/>
                <w:lang w:bidi="en-US"/>
              </w:rPr>
            </w:pPr>
            <w:r>
              <w:t>3</w:t>
            </w:r>
          </w:p>
        </w:tc>
        <w:tc>
          <w:tcPr>
            <w:tcW w:w="2410" w:type="dxa"/>
            <w:tcBorders>
              <w:top w:val="single" w:sz="4" w:space="0" w:color="auto"/>
              <w:left w:val="single" w:sz="4" w:space="0" w:color="auto"/>
              <w:bottom w:val="single" w:sz="4" w:space="0" w:color="auto"/>
              <w:right w:val="single" w:sz="4" w:space="0" w:color="auto"/>
            </w:tcBorders>
            <w:hideMark/>
          </w:tcPr>
          <w:p w:rsidR="003A76F9" w:rsidRDefault="003A76F9" w:rsidP="00AA561E">
            <w:pPr>
              <w:rPr>
                <w:rFonts w:eastAsiaTheme="minorEastAsia"/>
                <w:sz w:val="22"/>
                <w:szCs w:val="22"/>
                <w:lang w:bidi="en-US"/>
              </w:rPr>
            </w:pPr>
            <w:r>
              <w:t>Moderate Disability</w:t>
            </w:r>
          </w:p>
        </w:tc>
        <w:tc>
          <w:tcPr>
            <w:tcW w:w="5306" w:type="dxa"/>
            <w:tcBorders>
              <w:top w:val="single" w:sz="4" w:space="0" w:color="auto"/>
              <w:left w:val="single" w:sz="4" w:space="0" w:color="auto"/>
              <w:bottom w:val="single" w:sz="4" w:space="0" w:color="auto"/>
              <w:right w:val="single" w:sz="4" w:space="0" w:color="auto"/>
            </w:tcBorders>
            <w:hideMark/>
          </w:tcPr>
          <w:p w:rsidR="003A76F9" w:rsidRDefault="003A76F9" w:rsidP="00AA561E">
            <w:pPr>
              <w:jc w:val="both"/>
              <w:rPr>
                <w:rFonts w:eastAsiaTheme="minorEastAsia"/>
                <w:sz w:val="22"/>
                <w:szCs w:val="22"/>
                <w:lang w:bidi="en-US"/>
              </w:rPr>
            </w:pPr>
            <w:r>
              <w:t>Moderate disability requiring some help but able to walk without assistance.</w:t>
            </w:r>
          </w:p>
        </w:tc>
      </w:tr>
      <w:tr w:rsidR="003A76F9" w:rsidTr="00AA561E">
        <w:tc>
          <w:tcPr>
            <w:tcW w:w="1526" w:type="dxa"/>
            <w:tcBorders>
              <w:top w:val="single" w:sz="4" w:space="0" w:color="auto"/>
              <w:left w:val="single" w:sz="4" w:space="0" w:color="auto"/>
              <w:bottom w:val="single" w:sz="4" w:space="0" w:color="auto"/>
              <w:right w:val="single" w:sz="4" w:space="0" w:color="auto"/>
            </w:tcBorders>
            <w:hideMark/>
          </w:tcPr>
          <w:p w:rsidR="003A76F9" w:rsidRDefault="003A76F9" w:rsidP="00AA561E">
            <w:pPr>
              <w:jc w:val="both"/>
              <w:rPr>
                <w:rFonts w:eastAsiaTheme="minorEastAsia"/>
                <w:sz w:val="22"/>
                <w:szCs w:val="22"/>
                <w:lang w:bidi="en-US"/>
              </w:rPr>
            </w:pPr>
            <w:r>
              <w:t>4</w:t>
            </w:r>
          </w:p>
        </w:tc>
        <w:tc>
          <w:tcPr>
            <w:tcW w:w="2410" w:type="dxa"/>
            <w:tcBorders>
              <w:top w:val="single" w:sz="4" w:space="0" w:color="auto"/>
              <w:left w:val="single" w:sz="4" w:space="0" w:color="auto"/>
              <w:bottom w:val="single" w:sz="4" w:space="0" w:color="auto"/>
              <w:right w:val="single" w:sz="4" w:space="0" w:color="auto"/>
            </w:tcBorders>
            <w:hideMark/>
          </w:tcPr>
          <w:p w:rsidR="003A76F9" w:rsidRDefault="003A76F9" w:rsidP="00AA561E">
            <w:pPr>
              <w:rPr>
                <w:rFonts w:eastAsiaTheme="minorEastAsia"/>
                <w:sz w:val="22"/>
                <w:szCs w:val="22"/>
                <w:lang w:bidi="en-US"/>
              </w:rPr>
            </w:pPr>
            <w:r>
              <w:t>Moderately Severe Disability</w:t>
            </w:r>
          </w:p>
        </w:tc>
        <w:tc>
          <w:tcPr>
            <w:tcW w:w="5306" w:type="dxa"/>
            <w:tcBorders>
              <w:top w:val="single" w:sz="4" w:space="0" w:color="auto"/>
              <w:left w:val="single" w:sz="4" w:space="0" w:color="auto"/>
              <w:bottom w:val="single" w:sz="4" w:space="0" w:color="auto"/>
              <w:right w:val="single" w:sz="4" w:space="0" w:color="auto"/>
            </w:tcBorders>
            <w:hideMark/>
          </w:tcPr>
          <w:p w:rsidR="003A76F9" w:rsidRDefault="003A76F9" w:rsidP="00AA561E">
            <w:pPr>
              <w:jc w:val="both"/>
              <w:rPr>
                <w:rFonts w:eastAsiaTheme="minorEastAsia"/>
                <w:sz w:val="22"/>
                <w:szCs w:val="22"/>
                <w:lang w:bidi="en-US"/>
              </w:rPr>
            </w:pPr>
            <w:r>
              <w:t>Moderately severe disability; unable to walk without assistance and unable to attend to own bodily needs without assistance.</w:t>
            </w:r>
          </w:p>
        </w:tc>
      </w:tr>
      <w:tr w:rsidR="003A76F9" w:rsidTr="00AA561E">
        <w:tc>
          <w:tcPr>
            <w:tcW w:w="1526" w:type="dxa"/>
            <w:tcBorders>
              <w:top w:val="single" w:sz="4" w:space="0" w:color="auto"/>
              <w:left w:val="single" w:sz="4" w:space="0" w:color="auto"/>
              <w:bottom w:val="single" w:sz="4" w:space="0" w:color="auto"/>
              <w:right w:val="single" w:sz="4" w:space="0" w:color="auto"/>
            </w:tcBorders>
            <w:hideMark/>
          </w:tcPr>
          <w:p w:rsidR="003A76F9" w:rsidRDefault="003A76F9" w:rsidP="00AA561E">
            <w:pPr>
              <w:jc w:val="both"/>
              <w:rPr>
                <w:rFonts w:eastAsiaTheme="minorEastAsia"/>
                <w:sz w:val="22"/>
                <w:szCs w:val="22"/>
                <w:lang w:bidi="en-US"/>
              </w:rPr>
            </w:pPr>
            <w:r>
              <w:t>5</w:t>
            </w:r>
          </w:p>
        </w:tc>
        <w:tc>
          <w:tcPr>
            <w:tcW w:w="2410" w:type="dxa"/>
            <w:tcBorders>
              <w:top w:val="single" w:sz="4" w:space="0" w:color="auto"/>
              <w:left w:val="single" w:sz="4" w:space="0" w:color="auto"/>
              <w:bottom w:val="single" w:sz="4" w:space="0" w:color="auto"/>
              <w:right w:val="single" w:sz="4" w:space="0" w:color="auto"/>
            </w:tcBorders>
            <w:hideMark/>
          </w:tcPr>
          <w:p w:rsidR="003A76F9" w:rsidRDefault="003A76F9" w:rsidP="00AA561E">
            <w:pPr>
              <w:rPr>
                <w:rFonts w:eastAsiaTheme="minorEastAsia"/>
                <w:sz w:val="22"/>
                <w:szCs w:val="22"/>
                <w:lang w:bidi="en-US"/>
              </w:rPr>
            </w:pPr>
            <w:r>
              <w:t xml:space="preserve">Severe Disability </w:t>
            </w:r>
          </w:p>
        </w:tc>
        <w:tc>
          <w:tcPr>
            <w:tcW w:w="5306" w:type="dxa"/>
            <w:tcBorders>
              <w:top w:val="single" w:sz="4" w:space="0" w:color="auto"/>
              <w:left w:val="single" w:sz="4" w:space="0" w:color="auto"/>
              <w:bottom w:val="single" w:sz="4" w:space="0" w:color="auto"/>
              <w:right w:val="single" w:sz="4" w:space="0" w:color="auto"/>
            </w:tcBorders>
            <w:hideMark/>
          </w:tcPr>
          <w:p w:rsidR="003A76F9" w:rsidRDefault="003A76F9" w:rsidP="00AA561E">
            <w:pPr>
              <w:keepNext/>
              <w:jc w:val="both"/>
              <w:rPr>
                <w:rFonts w:eastAsiaTheme="minorEastAsia"/>
                <w:sz w:val="22"/>
                <w:szCs w:val="22"/>
                <w:lang w:bidi="en-US"/>
              </w:rPr>
            </w:pPr>
            <w:r>
              <w:t>Severe disability; bedridden, incontinent, and requiring constant nursing care and attention.</w:t>
            </w:r>
          </w:p>
        </w:tc>
      </w:tr>
    </w:tbl>
    <w:p w:rsidR="00A5669B" w:rsidRDefault="00A5669B" w:rsidP="00A5669B">
      <w:pPr>
        <w:pStyle w:val="Heading3"/>
      </w:pPr>
      <w:r>
        <w:t>Describe reduced categories</w:t>
      </w:r>
    </w:p>
    <w:p w:rsidR="00843868" w:rsidRDefault="00A5669B" w:rsidP="007B5157">
      <w:pPr>
        <w:spacing w:line="360" w:lineRule="auto"/>
        <w:jc w:val="both"/>
      </w:pPr>
      <w:r>
        <w:t xml:space="preserve">The three mutually exclusive states we wish to map the </w:t>
      </w:r>
      <w:proofErr w:type="spellStart"/>
      <w:proofErr w:type="gramStart"/>
      <w:r>
        <w:t>mRS</w:t>
      </w:r>
      <w:proofErr w:type="spellEnd"/>
      <w:proofErr w:type="gramEnd"/>
      <w:r>
        <w:t xml:space="preserve"> states onto are ‘dead’, ‘dependent state’, and ‘independent state’. </w:t>
      </w:r>
      <w:proofErr w:type="spellStart"/>
      <w:proofErr w:type="gramStart"/>
      <w:r>
        <w:t>mRS</w:t>
      </w:r>
      <w:proofErr w:type="spellEnd"/>
      <w:proofErr w:type="gramEnd"/>
      <w:r>
        <w:t xml:space="preserve"> 6 is defined as dead. By </w:t>
      </w:r>
      <w:r w:rsidR="003A76F9">
        <w:t xml:space="preserve">convention </w:t>
      </w:r>
      <w:proofErr w:type="spellStart"/>
      <w:proofErr w:type="gramStart"/>
      <w:r w:rsidR="003A76F9">
        <w:t>mRS</w:t>
      </w:r>
      <w:proofErr w:type="spellEnd"/>
      <w:proofErr w:type="gramEnd"/>
      <w:r w:rsidR="003A76F9">
        <w:t xml:space="preserve"> states 0-2 are categorised as ‘independent’ states, and states 3-5 as ‘dependent’ states.</w:t>
      </w:r>
      <w:r w:rsidR="004E5D56">
        <w:t xml:space="preserve"> </w:t>
      </w:r>
      <w:proofErr w:type="gramStart"/>
      <w:r w:rsidR="004E5D56">
        <w:t xml:space="preserve">[Possible </w:t>
      </w:r>
      <w:commentRangeStart w:id="3"/>
      <w:r w:rsidR="004E5D56">
        <w:t>ref</w:t>
      </w:r>
      <w:commentRangeEnd w:id="3"/>
      <w:r w:rsidR="006B6E78">
        <w:rPr>
          <w:rStyle w:val="CommentReference"/>
        </w:rPr>
        <w:commentReference w:id="3"/>
      </w:r>
      <w:r w:rsidR="004E5D56">
        <w:t>?]</w:t>
      </w:r>
      <w:proofErr w:type="gramEnd"/>
    </w:p>
    <w:p w:rsidR="00A5669B" w:rsidRDefault="00A5669B" w:rsidP="007B5157">
      <w:pPr>
        <w:spacing w:line="360" w:lineRule="auto"/>
        <w:jc w:val="both"/>
      </w:pPr>
      <w:r>
        <w:t xml:space="preserve">In performing the mapping from the seven states of the </w:t>
      </w:r>
      <w:proofErr w:type="spellStart"/>
      <w:r>
        <w:t>mRS</w:t>
      </w:r>
      <w:proofErr w:type="spellEnd"/>
      <w:r>
        <w:t xml:space="preserve"> to the three states defined above, we need to acknowledge a range of sources of uncertainty. Firstly, there is uncertainty in our knowledge about how each </w:t>
      </w:r>
      <w:proofErr w:type="spellStart"/>
      <w:proofErr w:type="gramStart"/>
      <w:r>
        <w:t>mRS</w:t>
      </w:r>
      <w:proofErr w:type="spellEnd"/>
      <w:proofErr w:type="gramEnd"/>
      <w:r>
        <w:t xml:space="preserve"> state maps onto an EQ-5D-based utility score. Secondly, we are uncertain about the relative proportions of patients in each of the constituent </w:t>
      </w:r>
      <w:proofErr w:type="spellStart"/>
      <w:r>
        <w:t>mRS</w:t>
      </w:r>
      <w:proofErr w:type="spellEnd"/>
      <w:r>
        <w:t xml:space="preserve"> states in each of the reduced </w:t>
      </w:r>
      <w:proofErr w:type="gramStart"/>
      <w:r>
        <w:t>states :</w:t>
      </w:r>
      <w:proofErr w:type="gramEnd"/>
      <w:r>
        <w:t xml:space="preserve"> i.e. the relative proportions of patients in </w:t>
      </w:r>
      <w:proofErr w:type="spellStart"/>
      <w:r>
        <w:t>mRS</w:t>
      </w:r>
      <w:proofErr w:type="spellEnd"/>
      <w:r>
        <w:t xml:space="preserve"> states 0-2 for independent strokes, and the relative proportion of patients in </w:t>
      </w:r>
      <w:proofErr w:type="spellStart"/>
      <w:r>
        <w:t>mRS</w:t>
      </w:r>
      <w:proofErr w:type="spellEnd"/>
      <w:r>
        <w:t xml:space="preserve"> states 3-5 for dependent strokes. The simulation approach described below incorporates both of these levels of uncertainty. </w:t>
      </w:r>
    </w:p>
    <w:p w:rsidR="00223847" w:rsidRDefault="00144560" w:rsidP="00223847">
      <w:pPr>
        <w:pStyle w:val="Heading3"/>
      </w:pPr>
      <w:r>
        <w:t>Graphical Representation of Algorithm</w:t>
      </w:r>
    </w:p>
    <w:p w:rsidR="00223847" w:rsidRDefault="00223847" w:rsidP="00223847">
      <w:r>
        <w:t xml:space="preserve">The simulation approach used to map between the </w:t>
      </w:r>
      <w:proofErr w:type="spellStart"/>
      <w:proofErr w:type="gramStart"/>
      <w:r>
        <w:t>mRS</w:t>
      </w:r>
      <w:proofErr w:type="spellEnd"/>
      <w:proofErr w:type="gramEnd"/>
      <w:r>
        <w:t xml:space="preserve"> states reported in </w:t>
      </w:r>
      <w:proofErr w:type="spellStart"/>
      <w:r>
        <w:t>Rivero</w:t>
      </w:r>
      <w:proofErr w:type="spellEnd"/>
      <w:r>
        <w:t>-Arias et al 2010 to the three state categories is shown graphically in Figure 1 below. [Slightly more description here]</w:t>
      </w:r>
    </w:p>
    <w:p w:rsidR="003A76F9" w:rsidRDefault="00223847" w:rsidP="007B5157">
      <w:pPr>
        <w:spacing w:line="360" w:lineRule="auto"/>
        <w:jc w:val="both"/>
      </w:pPr>
      <w:r>
        <w:rPr>
          <w:noProof/>
          <w:lang w:eastAsia="en-GB"/>
        </w:rPr>
        <w:lastRenderedPageBreak/>
        <w:drawing>
          <wp:inline distT="0" distB="0" distL="0" distR="0">
            <wp:extent cx="5731510" cy="2682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 for deriving utilities.jpe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682240"/>
                    </a:xfrm>
                    <a:prstGeom prst="rect">
                      <a:avLst/>
                    </a:prstGeom>
                  </pic:spPr>
                </pic:pic>
              </a:graphicData>
            </a:graphic>
          </wp:inline>
        </w:drawing>
      </w:r>
    </w:p>
    <w:p w:rsidR="00223847" w:rsidRDefault="00223847" w:rsidP="007B5157">
      <w:pPr>
        <w:spacing w:line="360" w:lineRule="auto"/>
        <w:jc w:val="both"/>
      </w:pPr>
      <w:r>
        <w:t xml:space="preserve">Uncertainty in the proportion of patients who survive a stroke was represented using a Binomial distribution. </w:t>
      </w:r>
      <w:r w:rsidR="004E5D56">
        <w:t xml:space="preserve">A </w:t>
      </w:r>
      <w:proofErr w:type="spellStart"/>
      <w:r w:rsidR="004E5D56">
        <w:t>Dirichlet</w:t>
      </w:r>
      <w:proofErr w:type="spellEnd"/>
      <w:r w:rsidR="004E5D56">
        <w:t xml:space="preserve"> distribution was used to represent uncertainty in the proportion of </w:t>
      </w:r>
      <w:r>
        <w:t xml:space="preserve">patients in each of the six </w:t>
      </w:r>
      <w:proofErr w:type="spellStart"/>
      <w:proofErr w:type="gramStart"/>
      <w:r>
        <w:t>mRS</w:t>
      </w:r>
      <w:proofErr w:type="spellEnd"/>
      <w:proofErr w:type="gramEnd"/>
      <w:r>
        <w:t xml:space="preserve"> outcome states. These values were then converted back into estimated proportions of those alive in dependent and independent states following stroke.</w:t>
      </w:r>
    </w:p>
    <w:p w:rsidR="000D28AB" w:rsidRDefault="00144560" w:rsidP="000D28AB">
      <w:pPr>
        <w:pStyle w:val="Heading3"/>
      </w:pPr>
      <w:r>
        <w:t>Description of Data</w:t>
      </w:r>
    </w:p>
    <w:p w:rsidR="00223847" w:rsidRDefault="004E5D56" w:rsidP="00223847">
      <w:pPr>
        <w:spacing w:line="360" w:lineRule="auto"/>
        <w:jc w:val="both"/>
      </w:pPr>
      <w:proofErr w:type="spellStart"/>
      <w:r>
        <w:t>Rivero</w:t>
      </w:r>
      <w:proofErr w:type="spellEnd"/>
      <w:r>
        <w:t xml:space="preserve">-Arias et al reported that, of the </w:t>
      </w:r>
      <w:r w:rsidR="00223847">
        <w:t>1,283 patients who had a stroke within the Oxford vascular study (</w:t>
      </w:r>
      <w:proofErr w:type="spellStart"/>
      <w:r w:rsidR="00223847">
        <w:t>OXVASc</w:t>
      </w:r>
      <w:proofErr w:type="spellEnd"/>
      <w:r w:rsidR="00223847">
        <w:t xml:space="preserve">) cohort, 24.8% (319 / 1,283) were dead within 24 months. Of those who survived, </w:t>
      </w:r>
      <w:proofErr w:type="spellStart"/>
      <w:proofErr w:type="gramStart"/>
      <w:r>
        <w:t>mRS</w:t>
      </w:r>
      <w:proofErr w:type="spellEnd"/>
      <w:proofErr w:type="gramEnd"/>
      <w:r>
        <w:t xml:space="preserve"> scores</w:t>
      </w:r>
      <w:r w:rsidR="00223847">
        <w:t xml:space="preserve"> following the stroke was graded according to the modified Rankin Scale (</w:t>
      </w:r>
      <w:proofErr w:type="spellStart"/>
      <w:r w:rsidR="00223847">
        <w:t>mRS</w:t>
      </w:r>
      <w:proofErr w:type="spellEnd"/>
      <w:r w:rsidR="00223847">
        <w:t>) 24 months after the event in 425 patients</w:t>
      </w:r>
      <w:r w:rsidR="00B06F97">
        <w:t xml:space="preserve">. </w:t>
      </w:r>
      <w:r w:rsidR="00223847">
        <w:t xml:space="preserve">For simplicity this 24 month state is assumed to </w:t>
      </w:r>
      <w:r w:rsidR="00B06F97">
        <w:t>be the patient’s long-term</w:t>
      </w:r>
      <w:ins w:id="4" w:author="Matt" w:date="2012-02-27T08:29:00Z">
        <w:r w:rsidR="006B6E78">
          <w:t xml:space="preserve"> condition</w:t>
        </w:r>
      </w:ins>
      <w:r w:rsidR="00223847">
        <w:t xml:space="preserve">, and the patients for whom </w:t>
      </w:r>
      <w:proofErr w:type="spellStart"/>
      <w:proofErr w:type="gramStart"/>
      <w:r w:rsidR="00223847">
        <w:t>mRS</w:t>
      </w:r>
      <w:proofErr w:type="spellEnd"/>
      <w:proofErr w:type="gramEnd"/>
      <w:r w:rsidR="00223847">
        <w:t xml:space="preserve"> outcomes were reported were assumed to be representative of those for whom the data were not collected. </w:t>
      </w:r>
      <w:r w:rsidR="00205F08">
        <w:t xml:space="preserve">The </w:t>
      </w:r>
      <w:commentRangeStart w:id="5"/>
      <w:r w:rsidR="00205F08">
        <w:t>OLS</w:t>
      </w:r>
      <w:commentRangeEnd w:id="5"/>
      <w:r w:rsidR="006B6E78">
        <w:rPr>
          <w:rStyle w:val="CommentReference"/>
        </w:rPr>
        <w:commentReference w:id="5"/>
      </w:r>
      <w:r w:rsidR="00205F08">
        <w:t>-based mean</w:t>
      </w:r>
      <w:r w:rsidR="00B06F97">
        <w:t xml:space="preserve"> estimates for the utility associated with each state, combined with the standard deviations around these mean estimates, were also reported. For convenience these </w:t>
      </w:r>
      <w:r w:rsidR="00205F08">
        <w:t>values</w:t>
      </w:r>
      <w:r w:rsidR="00B06F97">
        <w:t xml:space="preserve"> are reproduced in Table 2 below</w:t>
      </w:r>
    </w:p>
    <w:p w:rsidR="00B06F97" w:rsidRDefault="00B06F97" w:rsidP="00B06F97">
      <w:pPr>
        <w:spacing w:line="360" w:lineRule="auto"/>
        <w:jc w:val="both"/>
        <w:rPr>
          <w:b/>
        </w:rPr>
      </w:pPr>
      <w:r>
        <w:rPr>
          <w:b/>
        </w:rPr>
        <w:t>Table 2:</w:t>
      </w:r>
      <w:r>
        <w:rPr>
          <w:b/>
        </w:rPr>
        <w:tab/>
        <w:t>The modified Rankin Score (</w:t>
      </w:r>
      <w:proofErr w:type="spellStart"/>
      <w:r>
        <w:rPr>
          <w:b/>
        </w:rPr>
        <w:t>mRS</w:t>
      </w:r>
      <w:proofErr w:type="spellEnd"/>
      <w:r>
        <w:rPr>
          <w:b/>
        </w:rPr>
        <w:t>) categories</w:t>
      </w:r>
    </w:p>
    <w:tbl>
      <w:tblPr>
        <w:tblStyle w:val="TableGrid"/>
        <w:tblW w:w="9736" w:type="dxa"/>
        <w:tblLook w:val="04A0"/>
      </w:tblPr>
      <w:tblGrid>
        <w:gridCol w:w="4385"/>
        <w:gridCol w:w="2071"/>
        <w:gridCol w:w="1081"/>
        <w:gridCol w:w="1076"/>
        <w:gridCol w:w="1123"/>
      </w:tblGrid>
      <w:tr w:rsidR="00B06F97" w:rsidTr="009E25B0">
        <w:tc>
          <w:tcPr>
            <w:tcW w:w="4385" w:type="dxa"/>
          </w:tcPr>
          <w:p w:rsidR="00B06F97" w:rsidRPr="00B06F97" w:rsidRDefault="00B06F97" w:rsidP="00223847">
            <w:pPr>
              <w:spacing w:line="360" w:lineRule="auto"/>
              <w:jc w:val="both"/>
              <w:rPr>
                <w:b/>
              </w:rPr>
            </w:pPr>
            <w:proofErr w:type="spellStart"/>
            <w:r w:rsidRPr="00B06F97">
              <w:rPr>
                <w:b/>
              </w:rPr>
              <w:t>mRS</w:t>
            </w:r>
            <w:proofErr w:type="spellEnd"/>
            <w:r w:rsidRPr="00B06F97">
              <w:rPr>
                <w:b/>
              </w:rPr>
              <w:t xml:space="preserve"> State </w:t>
            </w:r>
          </w:p>
          <w:p w:rsidR="00B06F97" w:rsidRPr="00B06F97" w:rsidRDefault="00B06F97" w:rsidP="00223847">
            <w:pPr>
              <w:spacing w:line="360" w:lineRule="auto"/>
              <w:jc w:val="both"/>
            </w:pPr>
            <w:r w:rsidRPr="00B06F97">
              <w:t>(Of those responding at 24 months following stroke)</w:t>
            </w:r>
          </w:p>
        </w:tc>
        <w:tc>
          <w:tcPr>
            <w:tcW w:w="2071" w:type="dxa"/>
          </w:tcPr>
          <w:p w:rsidR="00B06F97" w:rsidRPr="00B06F97" w:rsidRDefault="00B06F97">
            <w:pPr>
              <w:rPr>
                <w:b/>
              </w:rPr>
            </w:pPr>
          </w:p>
          <w:p w:rsidR="00B06F97" w:rsidRPr="00B06F97" w:rsidRDefault="00B06F97" w:rsidP="00B06F97">
            <w:pPr>
              <w:spacing w:line="360" w:lineRule="auto"/>
              <w:jc w:val="both"/>
              <w:rPr>
                <w:b/>
              </w:rPr>
            </w:pPr>
            <w:r w:rsidRPr="00B06F97">
              <w:rPr>
                <w:b/>
              </w:rPr>
              <w:t>Equivalent Reduced Category</w:t>
            </w:r>
          </w:p>
        </w:tc>
        <w:tc>
          <w:tcPr>
            <w:tcW w:w="1081" w:type="dxa"/>
          </w:tcPr>
          <w:p w:rsidR="00B06F97" w:rsidRPr="00B06F97" w:rsidRDefault="00B06F97" w:rsidP="00223847">
            <w:pPr>
              <w:spacing w:line="360" w:lineRule="auto"/>
              <w:jc w:val="both"/>
              <w:rPr>
                <w:b/>
              </w:rPr>
            </w:pPr>
            <w:r w:rsidRPr="00B06F97">
              <w:rPr>
                <w:b/>
              </w:rPr>
              <w:t>Frequency</w:t>
            </w:r>
          </w:p>
        </w:tc>
        <w:tc>
          <w:tcPr>
            <w:tcW w:w="1076" w:type="dxa"/>
          </w:tcPr>
          <w:p w:rsidR="00B06F97" w:rsidRPr="00B06F97" w:rsidRDefault="00B06F97" w:rsidP="00B06F97">
            <w:pPr>
              <w:spacing w:line="360" w:lineRule="auto"/>
              <w:jc w:val="both"/>
              <w:rPr>
                <w:b/>
              </w:rPr>
            </w:pPr>
            <w:r>
              <w:rPr>
                <w:b/>
              </w:rPr>
              <w:t>Mean Utility Estimate</w:t>
            </w:r>
          </w:p>
        </w:tc>
        <w:tc>
          <w:tcPr>
            <w:tcW w:w="1123" w:type="dxa"/>
          </w:tcPr>
          <w:p w:rsidR="00B06F97" w:rsidRPr="00B06F97" w:rsidRDefault="00B06F97" w:rsidP="00B06F97">
            <w:pPr>
              <w:spacing w:line="360" w:lineRule="auto"/>
              <w:jc w:val="both"/>
              <w:rPr>
                <w:b/>
              </w:rPr>
            </w:pPr>
            <w:commentRangeStart w:id="6"/>
            <w:r>
              <w:rPr>
                <w:b/>
              </w:rPr>
              <w:t>SD</w:t>
            </w:r>
            <w:commentRangeEnd w:id="6"/>
            <w:r w:rsidR="006B6E78">
              <w:rPr>
                <w:rStyle w:val="CommentReference"/>
                <w:rFonts w:asciiTheme="minorHAnsi" w:eastAsiaTheme="minorHAnsi" w:hAnsiTheme="minorHAnsi" w:cstheme="minorBidi"/>
                <w:lang w:val="en-GB"/>
              </w:rPr>
              <w:commentReference w:id="6"/>
            </w:r>
            <w:r>
              <w:rPr>
                <w:b/>
              </w:rPr>
              <w:t xml:space="preserve"> of Utility Estimate</w:t>
            </w:r>
          </w:p>
        </w:tc>
      </w:tr>
      <w:tr w:rsidR="00B06F97" w:rsidTr="009E25B0">
        <w:tc>
          <w:tcPr>
            <w:tcW w:w="4385" w:type="dxa"/>
          </w:tcPr>
          <w:p w:rsidR="00B06F97" w:rsidRDefault="00B06F97" w:rsidP="00223847">
            <w:pPr>
              <w:spacing w:line="360" w:lineRule="auto"/>
              <w:jc w:val="both"/>
            </w:pPr>
            <w:r>
              <w:t>0: No Symptoms</w:t>
            </w:r>
          </w:p>
        </w:tc>
        <w:tc>
          <w:tcPr>
            <w:tcW w:w="2071" w:type="dxa"/>
            <w:vMerge w:val="restart"/>
          </w:tcPr>
          <w:p w:rsidR="00B06F97" w:rsidRDefault="00B06F97" w:rsidP="00B06F97">
            <w:pPr>
              <w:spacing w:line="360" w:lineRule="auto"/>
              <w:jc w:val="both"/>
            </w:pPr>
            <w:r>
              <w:t>Independent</w:t>
            </w:r>
          </w:p>
        </w:tc>
        <w:tc>
          <w:tcPr>
            <w:tcW w:w="1081" w:type="dxa"/>
          </w:tcPr>
          <w:p w:rsidR="00B06F97" w:rsidRDefault="00B06F97" w:rsidP="00223847">
            <w:pPr>
              <w:spacing w:line="360" w:lineRule="auto"/>
              <w:jc w:val="both"/>
            </w:pPr>
            <w:r>
              <w:t>61</w:t>
            </w:r>
          </w:p>
        </w:tc>
        <w:tc>
          <w:tcPr>
            <w:tcW w:w="1076" w:type="dxa"/>
          </w:tcPr>
          <w:p w:rsidR="00B06F97" w:rsidRDefault="00B06F97" w:rsidP="00B06F97">
            <w:pPr>
              <w:spacing w:line="360" w:lineRule="auto"/>
              <w:jc w:val="both"/>
            </w:pPr>
            <w:r>
              <w:t>0.959</w:t>
            </w:r>
          </w:p>
        </w:tc>
        <w:tc>
          <w:tcPr>
            <w:tcW w:w="1123" w:type="dxa"/>
          </w:tcPr>
          <w:p w:rsidR="00B06F97" w:rsidRDefault="00B06F97" w:rsidP="00B06F97">
            <w:pPr>
              <w:spacing w:line="360" w:lineRule="auto"/>
              <w:jc w:val="both"/>
            </w:pPr>
            <w:r>
              <w:t>0.074</w:t>
            </w:r>
          </w:p>
        </w:tc>
      </w:tr>
      <w:tr w:rsidR="00B06F97" w:rsidTr="009E25B0">
        <w:tc>
          <w:tcPr>
            <w:tcW w:w="4385" w:type="dxa"/>
          </w:tcPr>
          <w:p w:rsidR="00B06F97" w:rsidRDefault="00B06F97" w:rsidP="00F10B98">
            <w:pPr>
              <w:spacing w:line="360" w:lineRule="auto"/>
              <w:jc w:val="both"/>
            </w:pPr>
            <w:r>
              <w:t>1: No Significant Disability</w:t>
            </w:r>
          </w:p>
        </w:tc>
        <w:tc>
          <w:tcPr>
            <w:tcW w:w="2071" w:type="dxa"/>
            <w:vMerge/>
          </w:tcPr>
          <w:p w:rsidR="00B06F97" w:rsidRDefault="00B06F97" w:rsidP="00B06F97">
            <w:pPr>
              <w:spacing w:line="360" w:lineRule="auto"/>
              <w:jc w:val="both"/>
            </w:pPr>
          </w:p>
        </w:tc>
        <w:tc>
          <w:tcPr>
            <w:tcW w:w="1081" w:type="dxa"/>
          </w:tcPr>
          <w:p w:rsidR="00B06F97" w:rsidRDefault="00B06F97" w:rsidP="00223847">
            <w:pPr>
              <w:spacing w:line="360" w:lineRule="auto"/>
              <w:jc w:val="both"/>
            </w:pPr>
            <w:r>
              <w:t>143</w:t>
            </w:r>
          </w:p>
        </w:tc>
        <w:tc>
          <w:tcPr>
            <w:tcW w:w="1076" w:type="dxa"/>
          </w:tcPr>
          <w:p w:rsidR="00B06F97" w:rsidRDefault="00B06F97" w:rsidP="00B06F97">
            <w:pPr>
              <w:spacing w:line="360" w:lineRule="auto"/>
              <w:jc w:val="both"/>
            </w:pPr>
            <w:r>
              <w:t>0.812</w:t>
            </w:r>
          </w:p>
        </w:tc>
        <w:tc>
          <w:tcPr>
            <w:tcW w:w="1123" w:type="dxa"/>
          </w:tcPr>
          <w:p w:rsidR="00B06F97" w:rsidRDefault="00B06F97" w:rsidP="00B06F97">
            <w:pPr>
              <w:spacing w:line="360" w:lineRule="auto"/>
              <w:jc w:val="both"/>
            </w:pPr>
            <w:r>
              <w:t>0.181</w:t>
            </w:r>
          </w:p>
        </w:tc>
      </w:tr>
      <w:tr w:rsidR="00B06F97" w:rsidTr="009E25B0">
        <w:tc>
          <w:tcPr>
            <w:tcW w:w="4385" w:type="dxa"/>
          </w:tcPr>
          <w:p w:rsidR="00B06F97" w:rsidRDefault="00B06F97" w:rsidP="00223847">
            <w:pPr>
              <w:spacing w:line="360" w:lineRule="auto"/>
              <w:jc w:val="both"/>
            </w:pPr>
            <w:r>
              <w:t>2: Slight Disability</w:t>
            </w:r>
          </w:p>
        </w:tc>
        <w:tc>
          <w:tcPr>
            <w:tcW w:w="2071" w:type="dxa"/>
            <w:vMerge/>
          </w:tcPr>
          <w:p w:rsidR="00B06F97" w:rsidRDefault="00B06F97" w:rsidP="00B06F97">
            <w:pPr>
              <w:spacing w:line="360" w:lineRule="auto"/>
              <w:jc w:val="both"/>
            </w:pPr>
          </w:p>
        </w:tc>
        <w:tc>
          <w:tcPr>
            <w:tcW w:w="1081" w:type="dxa"/>
          </w:tcPr>
          <w:p w:rsidR="00B06F97" w:rsidRDefault="00B06F97" w:rsidP="00223847">
            <w:pPr>
              <w:spacing w:line="360" w:lineRule="auto"/>
              <w:jc w:val="both"/>
            </w:pPr>
            <w:r>
              <w:t>111</w:t>
            </w:r>
          </w:p>
        </w:tc>
        <w:tc>
          <w:tcPr>
            <w:tcW w:w="1076" w:type="dxa"/>
          </w:tcPr>
          <w:p w:rsidR="00B06F97" w:rsidRDefault="00B06F97" w:rsidP="00B06F97">
            <w:pPr>
              <w:spacing w:line="360" w:lineRule="auto"/>
              <w:jc w:val="both"/>
            </w:pPr>
            <w:r>
              <w:t>0.656</w:t>
            </w:r>
          </w:p>
        </w:tc>
        <w:tc>
          <w:tcPr>
            <w:tcW w:w="1123" w:type="dxa"/>
          </w:tcPr>
          <w:p w:rsidR="00B06F97" w:rsidRDefault="00B06F97" w:rsidP="00B06F97">
            <w:pPr>
              <w:spacing w:line="360" w:lineRule="auto"/>
              <w:jc w:val="both"/>
            </w:pPr>
            <w:r>
              <w:t>0.218</w:t>
            </w:r>
          </w:p>
        </w:tc>
      </w:tr>
      <w:tr w:rsidR="00B06F97" w:rsidTr="009E25B0">
        <w:tc>
          <w:tcPr>
            <w:tcW w:w="4385" w:type="dxa"/>
          </w:tcPr>
          <w:p w:rsidR="00B06F97" w:rsidRDefault="00B06F97" w:rsidP="00223847">
            <w:pPr>
              <w:spacing w:line="360" w:lineRule="auto"/>
              <w:jc w:val="both"/>
            </w:pPr>
            <w:r>
              <w:t>3: Moderate Disability</w:t>
            </w:r>
          </w:p>
        </w:tc>
        <w:tc>
          <w:tcPr>
            <w:tcW w:w="2071" w:type="dxa"/>
            <w:vMerge w:val="restart"/>
          </w:tcPr>
          <w:p w:rsidR="00B06F97" w:rsidRDefault="00B06F97" w:rsidP="00B06F97">
            <w:pPr>
              <w:spacing w:line="360" w:lineRule="auto"/>
              <w:jc w:val="both"/>
            </w:pPr>
            <w:r>
              <w:t>Dependent</w:t>
            </w:r>
          </w:p>
        </w:tc>
        <w:tc>
          <w:tcPr>
            <w:tcW w:w="1081" w:type="dxa"/>
          </w:tcPr>
          <w:p w:rsidR="00B06F97" w:rsidRDefault="00B06F97" w:rsidP="00223847">
            <w:pPr>
              <w:spacing w:line="360" w:lineRule="auto"/>
              <w:jc w:val="both"/>
            </w:pPr>
            <w:r>
              <w:t>82</w:t>
            </w:r>
          </w:p>
        </w:tc>
        <w:tc>
          <w:tcPr>
            <w:tcW w:w="1076" w:type="dxa"/>
          </w:tcPr>
          <w:p w:rsidR="00B06F97" w:rsidRDefault="00B06F97" w:rsidP="00B06F97">
            <w:pPr>
              <w:spacing w:line="360" w:lineRule="auto"/>
              <w:jc w:val="both"/>
            </w:pPr>
            <w:r>
              <w:t>0.545</w:t>
            </w:r>
          </w:p>
        </w:tc>
        <w:tc>
          <w:tcPr>
            <w:tcW w:w="1123" w:type="dxa"/>
          </w:tcPr>
          <w:p w:rsidR="00B06F97" w:rsidRDefault="00B06F97" w:rsidP="00B06F97">
            <w:pPr>
              <w:spacing w:line="360" w:lineRule="auto"/>
              <w:jc w:val="both"/>
            </w:pPr>
            <w:r>
              <w:t>0.277</w:t>
            </w:r>
          </w:p>
        </w:tc>
      </w:tr>
      <w:tr w:rsidR="00B06F97" w:rsidTr="009E25B0">
        <w:trPr>
          <w:trHeight w:val="210"/>
        </w:trPr>
        <w:tc>
          <w:tcPr>
            <w:tcW w:w="4385" w:type="dxa"/>
          </w:tcPr>
          <w:p w:rsidR="00B06F97" w:rsidRDefault="00B06F97" w:rsidP="00F10B98">
            <w:pPr>
              <w:spacing w:line="360" w:lineRule="auto"/>
              <w:jc w:val="both"/>
            </w:pPr>
            <w:r>
              <w:lastRenderedPageBreak/>
              <w:t>4: Moderately Severe Disability</w:t>
            </w:r>
          </w:p>
        </w:tc>
        <w:tc>
          <w:tcPr>
            <w:tcW w:w="2071" w:type="dxa"/>
            <w:vMerge/>
          </w:tcPr>
          <w:p w:rsidR="00B06F97" w:rsidRDefault="00B06F97" w:rsidP="00B06F97">
            <w:pPr>
              <w:spacing w:line="360" w:lineRule="auto"/>
              <w:jc w:val="both"/>
            </w:pPr>
          </w:p>
        </w:tc>
        <w:tc>
          <w:tcPr>
            <w:tcW w:w="1081" w:type="dxa"/>
          </w:tcPr>
          <w:p w:rsidR="00B06F97" w:rsidRDefault="00B06F97" w:rsidP="00223847">
            <w:pPr>
              <w:spacing w:line="360" w:lineRule="auto"/>
              <w:jc w:val="both"/>
            </w:pPr>
            <w:r>
              <w:t>24</w:t>
            </w:r>
          </w:p>
        </w:tc>
        <w:tc>
          <w:tcPr>
            <w:tcW w:w="1076" w:type="dxa"/>
          </w:tcPr>
          <w:p w:rsidR="00B06F97" w:rsidRDefault="00B06F97" w:rsidP="00B06F97">
            <w:pPr>
              <w:spacing w:line="360" w:lineRule="auto"/>
              <w:jc w:val="both"/>
            </w:pPr>
            <w:r>
              <w:t>0.248</w:t>
            </w:r>
          </w:p>
        </w:tc>
        <w:tc>
          <w:tcPr>
            <w:tcW w:w="1123" w:type="dxa"/>
          </w:tcPr>
          <w:p w:rsidR="00B06F97" w:rsidRDefault="00B06F97" w:rsidP="00B06F97">
            <w:pPr>
              <w:spacing w:line="360" w:lineRule="auto"/>
              <w:jc w:val="both"/>
            </w:pPr>
            <w:r>
              <w:t>0.281</w:t>
            </w:r>
          </w:p>
        </w:tc>
      </w:tr>
      <w:tr w:rsidR="00B06F97" w:rsidTr="009E25B0">
        <w:trPr>
          <w:trHeight w:val="165"/>
        </w:trPr>
        <w:tc>
          <w:tcPr>
            <w:tcW w:w="4385" w:type="dxa"/>
          </w:tcPr>
          <w:p w:rsidR="00B06F97" w:rsidRDefault="00B06F97" w:rsidP="00223847">
            <w:pPr>
              <w:spacing w:line="360" w:lineRule="auto"/>
              <w:jc w:val="both"/>
            </w:pPr>
            <w:r>
              <w:t>5: Severe Disability</w:t>
            </w:r>
          </w:p>
        </w:tc>
        <w:tc>
          <w:tcPr>
            <w:tcW w:w="2071" w:type="dxa"/>
            <w:vMerge/>
          </w:tcPr>
          <w:p w:rsidR="00B06F97" w:rsidRDefault="00B06F97" w:rsidP="00B06F97">
            <w:pPr>
              <w:spacing w:line="360" w:lineRule="auto"/>
              <w:jc w:val="both"/>
            </w:pPr>
          </w:p>
        </w:tc>
        <w:tc>
          <w:tcPr>
            <w:tcW w:w="1081" w:type="dxa"/>
          </w:tcPr>
          <w:p w:rsidR="00B06F97" w:rsidRDefault="00B06F97" w:rsidP="00223847">
            <w:pPr>
              <w:spacing w:line="360" w:lineRule="auto"/>
              <w:jc w:val="both"/>
            </w:pPr>
            <w:r>
              <w:t>4</w:t>
            </w:r>
          </w:p>
        </w:tc>
        <w:tc>
          <w:tcPr>
            <w:tcW w:w="1076" w:type="dxa"/>
          </w:tcPr>
          <w:p w:rsidR="00B06F97" w:rsidRDefault="00B06F97" w:rsidP="00B06F97">
            <w:pPr>
              <w:spacing w:line="360" w:lineRule="auto"/>
              <w:jc w:val="both"/>
            </w:pPr>
            <w:r>
              <w:t>0.020</w:t>
            </w:r>
          </w:p>
        </w:tc>
        <w:tc>
          <w:tcPr>
            <w:tcW w:w="1123" w:type="dxa"/>
          </w:tcPr>
          <w:p w:rsidR="00B06F97" w:rsidRDefault="00B06F97" w:rsidP="00B06F97">
            <w:pPr>
              <w:spacing w:line="360" w:lineRule="auto"/>
              <w:jc w:val="both"/>
            </w:pPr>
            <w:r>
              <w:t>0.046</w:t>
            </w:r>
          </w:p>
        </w:tc>
      </w:tr>
    </w:tbl>
    <w:p w:rsidR="00F10B98" w:rsidRDefault="00F10B98" w:rsidP="00223847">
      <w:pPr>
        <w:spacing w:line="360" w:lineRule="auto"/>
        <w:jc w:val="both"/>
      </w:pPr>
    </w:p>
    <w:p w:rsidR="000D28AB" w:rsidRDefault="00A5669B" w:rsidP="000D28AB">
      <w:pPr>
        <w:pStyle w:val="Heading3"/>
      </w:pPr>
      <w:r>
        <w:t xml:space="preserve">Estimating </w:t>
      </w:r>
      <w:r w:rsidR="00144560">
        <w:t>proportions and utilities</w:t>
      </w:r>
    </w:p>
    <w:p w:rsidR="00A5669B" w:rsidRDefault="00CB586A" w:rsidP="00A5669B">
      <w:pPr>
        <w:spacing w:line="360" w:lineRule="auto"/>
        <w:jc w:val="both"/>
      </w:pPr>
      <w:r>
        <w:t xml:space="preserve">Utility multipliers, rather than the utility values themselves, were estimated from the above data in order to make the utility </w:t>
      </w:r>
      <w:r w:rsidR="007A4682">
        <w:t>estimates</w:t>
      </w:r>
      <w:r>
        <w:t xml:space="preserve"> more generalizable to other populations. </w:t>
      </w:r>
      <w:proofErr w:type="gramStart"/>
      <w:r>
        <w:t>[More explanation of this?]</w:t>
      </w:r>
      <w:proofErr w:type="gramEnd"/>
      <w:r>
        <w:t xml:space="preserve"> </w:t>
      </w:r>
      <w:r w:rsidR="00A5669B">
        <w:t>As the mildest of the</w:t>
      </w:r>
      <w:r w:rsidR="007A4682">
        <w:t xml:space="preserve"> </w:t>
      </w:r>
      <w:r w:rsidR="00A5669B">
        <w:t xml:space="preserve">categories, </w:t>
      </w:r>
      <w:proofErr w:type="spellStart"/>
      <w:r w:rsidR="00A5669B">
        <w:t>mRS</w:t>
      </w:r>
      <w:proofErr w:type="spellEnd"/>
      <w:r w:rsidR="00A5669B">
        <w:t xml:space="preserve"> 0, is a full recovery, this is assumed to represent baseline patient utility. Multipliers for </w:t>
      </w:r>
      <w:proofErr w:type="spellStart"/>
      <w:proofErr w:type="gramStart"/>
      <w:r w:rsidR="00A5669B">
        <w:t>mRS</w:t>
      </w:r>
      <w:proofErr w:type="spellEnd"/>
      <w:proofErr w:type="gramEnd"/>
      <w:r w:rsidR="00A5669B">
        <w:t xml:space="preserve"> 1-5 were thus calculated by dividing utility estimates of these worse states by the utility estimates of </w:t>
      </w:r>
      <w:proofErr w:type="spellStart"/>
      <w:r w:rsidR="00A5669B">
        <w:t>mRS</w:t>
      </w:r>
      <w:proofErr w:type="spellEnd"/>
      <w:r w:rsidR="00A5669B">
        <w:t xml:space="preserve"> 0. Uncertainty in both </w:t>
      </w:r>
      <w:r w:rsidR="00144560">
        <w:t>numerators</w:t>
      </w:r>
      <w:r w:rsidR="00A5669B">
        <w:t xml:space="preserve"> and denominators were estimated using a simulation approach, with </w:t>
      </w:r>
      <w:commentRangeStart w:id="7"/>
      <w:r w:rsidR="00A5669B">
        <w:t xml:space="preserve">10,000 </w:t>
      </w:r>
      <w:commentRangeEnd w:id="7"/>
      <w:r w:rsidR="006B6E78">
        <w:rPr>
          <w:rStyle w:val="CommentReference"/>
        </w:rPr>
        <w:commentReference w:id="7"/>
      </w:r>
      <w:r w:rsidR="00A5669B">
        <w:t xml:space="preserve">random draws from EQ-5D estimates of each of the states </w:t>
      </w:r>
      <w:proofErr w:type="spellStart"/>
      <w:r w:rsidR="00A5669B">
        <w:t>mRS</w:t>
      </w:r>
      <w:proofErr w:type="spellEnd"/>
      <w:r w:rsidR="00A5669B">
        <w:t xml:space="preserve"> 1-5 divided by 10,000 random draws from the EQ-5D estimates for state </w:t>
      </w:r>
      <w:proofErr w:type="spellStart"/>
      <w:r w:rsidR="00A5669B">
        <w:t>mRS</w:t>
      </w:r>
      <w:proofErr w:type="spellEnd"/>
      <w:r w:rsidR="00A5669B">
        <w:t xml:space="preserve"> 0. </w:t>
      </w:r>
    </w:p>
    <w:p w:rsidR="00A5669B" w:rsidRDefault="00A5669B" w:rsidP="00A5669B">
      <w:pPr>
        <w:spacing w:line="360" w:lineRule="auto"/>
        <w:jc w:val="both"/>
      </w:pPr>
      <w:r>
        <w:t xml:space="preserve">In order to derive estimates of the utility multiplier associated with both dependent and independent strokes, the proportion of each of the constituent </w:t>
      </w:r>
      <w:proofErr w:type="spellStart"/>
      <w:proofErr w:type="gramStart"/>
      <w:r>
        <w:t>mRS</w:t>
      </w:r>
      <w:proofErr w:type="spellEnd"/>
      <w:proofErr w:type="gramEnd"/>
      <w:r>
        <w:t xml:space="preserve"> states within the dependent and independent stroke category needs to be estimated. Uncertainty in our knowledge of these proportions thus also needs to be represented. This is done as follows:</w:t>
      </w:r>
    </w:p>
    <w:p w:rsidR="00A5669B" w:rsidRDefault="00A5669B" w:rsidP="00A5669B">
      <w:pPr>
        <w:pStyle w:val="ListParagraph"/>
        <w:numPr>
          <w:ilvl w:val="0"/>
          <w:numId w:val="4"/>
        </w:numPr>
        <w:spacing w:line="360" w:lineRule="auto"/>
        <w:jc w:val="both"/>
      </w:pPr>
      <w:r>
        <w:t xml:space="preserve">Sample from a </w:t>
      </w:r>
      <w:proofErr w:type="spellStart"/>
      <w:r>
        <w:t>Dirichlet</w:t>
      </w:r>
      <w:proofErr w:type="spellEnd"/>
      <w:r>
        <w:t xml:space="preserve"> distri</w:t>
      </w:r>
      <w:r w:rsidR="009E25B0">
        <w:t xml:space="preserve">bution with all six </w:t>
      </w:r>
      <w:proofErr w:type="spellStart"/>
      <w:r w:rsidR="009E25B0">
        <w:t>mRS</w:t>
      </w:r>
      <w:proofErr w:type="spellEnd"/>
      <w:r w:rsidR="009E25B0">
        <w:t xml:space="preserve"> </w:t>
      </w:r>
      <w:commentRangeStart w:id="8"/>
      <w:r w:rsidR="009E25B0">
        <w:t>states</w:t>
      </w:r>
      <w:commentRangeEnd w:id="8"/>
      <w:r w:rsidR="006B6E78">
        <w:rPr>
          <w:rStyle w:val="CommentReference"/>
          <w:rFonts w:eastAsiaTheme="minorHAnsi"/>
          <w:lang w:val="en-GB" w:bidi="ar-SA"/>
        </w:rPr>
        <w:commentReference w:id="8"/>
      </w:r>
      <w:r>
        <w:t>;</w:t>
      </w:r>
    </w:p>
    <w:p w:rsidR="00A5669B" w:rsidRDefault="00A5669B" w:rsidP="00A5669B">
      <w:pPr>
        <w:pStyle w:val="ListParagraph"/>
        <w:numPr>
          <w:ilvl w:val="0"/>
          <w:numId w:val="4"/>
        </w:numPr>
        <w:spacing w:line="360" w:lineRule="auto"/>
        <w:jc w:val="both"/>
      </w:pPr>
      <w:r>
        <w:t>Divide the six states into the independent stroke category (</w:t>
      </w:r>
      <w:proofErr w:type="spellStart"/>
      <w:r>
        <w:t>mRS</w:t>
      </w:r>
      <w:proofErr w:type="spellEnd"/>
      <w:r>
        <w:t xml:space="preserve"> 0-2) and dependent stroke category (</w:t>
      </w:r>
      <w:proofErr w:type="spellStart"/>
      <w:r>
        <w:t>mRS</w:t>
      </w:r>
      <w:proofErr w:type="spellEnd"/>
      <w:r>
        <w:t xml:space="preserve"> 3-5);</w:t>
      </w:r>
    </w:p>
    <w:p w:rsidR="00A5669B" w:rsidRDefault="00A5669B" w:rsidP="00A5669B">
      <w:pPr>
        <w:pStyle w:val="ListParagraph"/>
        <w:numPr>
          <w:ilvl w:val="0"/>
          <w:numId w:val="4"/>
        </w:numPr>
        <w:spacing w:line="360" w:lineRule="auto"/>
        <w:jc w:val="both"/>
      </w:pPr>
      <w:r>
        <w:t xml:space="preserve">Calculate the relative proportion of </w:t>
      </w:r>
      <w:proofErr w:type="spellStart"/>
      <w:r>
        <w:t>mRS</w:t>
      </w:r>
      <w:proofErr w:type="spellEnd"/>
      <w:r>
        <w:t xml:space="preserve"> states 0-2 within the independent stroke category, and relative proportion of  </w:t>
      </w:r>
      <w:proofErr w:type="spellStart"/>
      <w:r>
        <w:t>mRS</w:t>
      </w:r>
      <w:proofErr w:type="spellEnd"/>
      <w:r>
        <w:t xml:space="preserve"> states 3-5 within the dependent stroke category;</w:t>
      </w:r>
    </w:p>
    <w:p w:rsidR="00A5669B" w:rsidRDefault="00A5669B" w:rsidP="00A5669B">
      <w:pPr>
        <w:pStyle w:val="ListParagraph"/>
        <w:numPr>
          <w:ilvl w:val="0"/>
          <w:numId w:val="4"/>
        </w:numPr>
        <w:spacing w:line="360" w:lineRule="auto"/>
        <w:jc w:val="both"/>
      </w:pPr>
      <w:r>
        <w:t xml:space="preserve">Weight utility multiplier estimates of </w:t>
      </w:r>
      <w:proofErr w:type="spellStart"/>
      <w:proofErr w:type="gramStart"/>
      <w:r>
        <w:t>mRS</w:t>
      </w:r>
      <w:proofErr w:type="spellEnd"/>
      <w:proofErr w:type="gramEnd"/>
      <w:r>
        <w:t xml:space="preserve"> states 0, 1, and 2 in proportion to these states’ relative prevalence within the independent stroke category; and weight utility multiplier estimates of </w:t>
      </w:r>
      <w:proofErr w:type="spellStart"/>
      <w:r>
        <w:t>mRS</w:t>
      </w:r>
      <w:proofErr w:type="spellEnd"/>
      <w:r>
        <w:t xml:space="preserve"> states 3, 4, and 5 in proportion to these states’ relative prevalence within the dependent stroke category.</w:t>
      </w:r>
    </w:p>
    <w:p w:rsidR="00A5669B" w:rsidRDefault="00A5669B" w:rsidP="00462BB1">
      <w:pPr>
        <w:spacing w:line="360" w:lineRule="auto"/>
        <w:jc w:val="both"/>
      </w:pPr>
      <w:r>
        <w:t xml:space="preserve">As our interest is in the mean utility multiplier for dependent and independent stroke multipliers, the mean values of </w:t>
      </w:r>
      <w:commentRangeStart w:id="9"/>
      <w:r>
        <w:t xml:space="preserve">10,000 </w:t>
      </w:r>
      <w:commentRangeEnd w:id="9"/>
      <w:r w:rsidR="006B6E78">
        <w:rPr>
          <w:rStyle w:val="CommentReference"/>
        </w:rPr>
        <w:commentReference w:id="9"/>
      </w:r>
      <w:r>
        <w:t>bootstraps of the distributions produced were then calculated in order to estimate both the means and uncertainty around the means.</w:t>
      </w:r>
      <w:r w:rsidR="00CB586A">
        <w:t xml:space="preserve"> By using bootstrapping at this stage, we are able to avoid the large standard deviations associated with the small sample sizes of some of the outcome categories </w:t>
      </w:r>
      <w:r w:rsidR="004B3CD1">
        <w:t xml:space="preserve">leading to over-inflated estimates of uncertainty, which suggest either that the plausible range of uncertainty in our mean utility estimates for dependent states exceeds that of independent states a significant proportion of the time, or predicts utility scores of above </w:t>
      </w:r>
      <w:commentRangeStart w:id="10"/>
      <w:r w:rsidR="004B3CD1">
        <w:t>one</w:t>
      </w:r>
      <w:commentRangeEnd w:id="10"/>
      <w:r w:rsidR="006B6E78">
        <w:rPr>
          <w:rStyle w:val="CommentReference"/>
        </w:rPr>
        <w:commentReference w:id="10"/>
      </w:r>
      <w:r w:rsidR="004B3CD1">
        <w:t>.</w:t>
      </w:r>
    </w:p>
    <w:p w:rsidR="00CB586A" w:rsidRDefault="00CB586A" w:rsidP="00CB586A">
      <w:pPr>
        <w:pStyle w:val="Heading3"/>
      </w:pPr>
      <w:r>
        <w:lastRenderedPageBreak/>
        <w:t xml:space="preserve">Mapping between </w:t>
      </w:r>
      <w:proofErr w:type="spellStart"/>
      <w:r>
        <w:t>mRS</w:t>
      </w:r>
      <w:proofErr w:type="spellEnd"/>
      <w:r>
        <w:t xml:space="preserve"> and GOS states</w:t>
      </w:r>
    </w:p>
    <w:p w:rsidR="00CB586A" w:rsidRPr="00462BB1" w:rsidRDefault="00CB586A" w:rsidP="00462BB1">
      <w:pPr>
        <w:spacing w:line="360" w:lineRule="auto"/>
        <w:jc w:val="both"/>
      </w:pPr>
      <w:r w:rsidRPr="00462BB1">
        <w:t>As a secondary objective of this research, we invest</w:t>
      </w:r>
      <w:r w:rsidR="004B3CD1" w:rsidRPr="00462BB1">
        <w:t>igated the estimates pr</w:t>
      </w:r>
      <w:r w:rsidR="00E51535" w:rsidRPr="00462BB1">
        <w:t>oduced as a result of mapping f</w:t>
      </w:r>
      <w:r w:rsidR="004B3CD1" w:rsidRPr="00462BB1">
        <w:t>r</w:t>
      </w:r>
      <w:r w:rsidR="00E51535" w:rsidRPr="00462BB1">
        <w:t>om</w:t>
      </w:r>
      <w:r w:rsidR="004B3CD1" w:rsidRPr="00462BB1">
        <w:t xml:space="preserve"> </w:t>
      </w:r>
      <w:proofErr w:type="spellStart"/>
      <w:proofErr w:type="gramStart"/>
      <w:r w:rsidR="004B3CD1" w:rsidRPr="00462BB1">
        <w:t>mRS</w:t>
      </w:r>
      <w:proofErr w:type="spellEnd"/>
      <w:proofErr w:type="gramEnd"/>
      <w:r w:rsidR="004B3CD1" w:rsidRPr="00462BB1">
        <w:t xml:space="preserve"> states to GOS states, which describe degree of disability following a traumatic brain injury. By comparing the descriptions of the </w:t>
      </w:r>
      <w:proofErr w:type="spellStart"/>
      <w:proofErr w:type="gramStart"/>
      <w:r w:rsidR="004B3CD1" w:rsidRPr="00462BB1">
        <w:t>mRS</w:t>
      </w:r>
      <w:proofErr w:type="spellEnd"/>
      <w:proofErr w:type="gramEnd"/>
      <w:r w:rsidR="004B3CD1" w:rsidRPr="00462BB1">
        <w:t xml:space="preserve"> categories with those of the GOS, we made the assumptions of equivalence between </w:t>
      </w:r>
      <w:proofErr w:type="spellStart"/>
      <w:r w:rsidR="004B3CD1" w:rsidRPr="00462BB1">
        <w:t>mRS</w:t>
      </w:r>
      <w:proofErr w:type="spellEnd"/>
      <w:r w:rsidR="004B3CD1" w:rsidRPr="00462BB1">
        <w:t xml:space="preserve"> and GOS states indicated in </w:t>
      </w:r>
      <w:del w:id="11" w:author="Matt" w:date="2012-02-27T08:33:00Z">
        <w:r w:rsidR="004B3CD1" w:rsidRPr="00462BB1" w:rsidDel="006B6E78">
          <w:delText xml:space="preserve">table </w:delText>
        </w:r>
      </w:del>
      <w:ins w:id="12" w:author="Matt" w:date="2012-02-27T08:33:00Z">
        <w:r w:rsidR="006B6E78">
          <w:t>T</w:t>
        </w:r>
        <w:r w:rsidR="006B6E78" w:rsidRPr="00462BB1">
          <w:t xml:space="preserve">able </w:t>
        </w:r>
      </w:ins>
      <w:r w:rsidR="004B3CD1" w:rsidRPr="00462BB1">
        <w:t>3:</w:t>
      </w:r>
    </w:p>
    <w:p w:rsidR="004B3CD1" w:rsidRDefault="004B3CD1" w:rsidP="004B3CD1">
      <w:pPr>
        <w:autoSpaceDE w:val="0"/>
        <w:autoSpaceDN w:val="0"/>
        <w:adjustRightInd w:val="0"/>
        <w:spacing w:line="360" w:lineRule="auto"/>
        <w:ind w:left="1440" w:hanging="1440"/>
        <w:jc w:val="both"/>
        <w:rPr>
          <w:b/>
        </w:rPr>
      </w:pPr>
      <w:r>
        <w:rPr>
          <w:b/>
        </w:rPr>
        <w:t>Table 3:</w:t>
      </w:r>
      <w:r>
        <w:rPr>
          <w:b/>
        </w:rPr>
        <w:tab/>
        <w:t xml:space="preserve">Assumed relationship between GOS and </w:t>
      </w:r>
      <w:proofErr w:type="spellStart"/>
      <w:r>
        <w:rPr>
          <w:b/>
        </w:rPr>
        <w:t>mRS</w:t>
      </w:r>
      <w:proofErr w:type="spellEnd"/>
      <w:r>
        <w:rPr>
          <w:b/>
        </w:rPr>
        <w:t>, and estimated utility multipliers for each GOS state</w:t>
      </w:r>
    </w:p>
    <w:tbl>
      <w:tblPr>
        <w:tblStyle w:val="TableGrid"/>
        <w:tblW w:w="0" w:type="auto"/>
        <w:tblLook w:val="04A0"/>
      </w:tblPr>
      <w:tblGrid>
        <w:gridCol w:w="2943"/>
        <w:gridCol w:w="2552"/>
      </w:tblGrid>
      <w:tr w:rsidR="00AC177B" w:rsidTr="0058734B">
        <w:tc>
          <w:tcPr>
            <w:tcW w:w="2943" w:type="dxa"/>
            <w:tcBorders>
              <w:top w:val="single" w:sz="4" w:space="0" w:color="auto"/>
              <w:left w:val="single" w:sz="4" w:space="0" w:color="auto"/>
              <w:bottom w:val="single" w:sz="4" w:space="0" w:color="auto"/>
              <w:right w:val="single" w:sz="4" w:space="0" w:color="auto"/>
            </w:tcBorders>
            <w:hideMark/>
          </w:tcPr>
          <w:p w:rsidR="00AC177B" w:rsidRDefault="00AC177B" w:rsidP="0058734B">
            <w:pPr>
              <w:autoSpaceDE w:val="0"/>
              <w:autoSpaceDN w:val="0"/>
              <w:adjustRightInd w:val="0"/>
              <w:jc w:val="both"/>
              <w:rPr>
                <w:rFonts w:eastAsiaTheme="minorEastAsia"/>
                <w:b/>
                <w:sz w:val="22"/>
                <w:szCs w:val="22"/>
                <w:lang w:bidi="en-US"/>
              </w:rPr>
            </w:pPr>
            <w:r>
              <w:rPr>
                <w:b/>
              </w:rPr>
              <w:t>Glasgow Outcome Scale</w:t>
            </w:r>
          </w:p>
        </w:tc>
        <w:tc>
          <w:tcPr>
            <w:tcW w:w="2552" w:type="dxa"/>
            <w:tcBorders>
              <w:top w:val="single" w:sz="4" w:space="0" w:color="auto"/>
              <w:left w:val="single" w:sz="4" w:space="0" w:color="auto"/>
              <w:bottom w:val="single" w:sz="4" w:space="0" w:color="auto"/>
              <w:right w:val="single" w:sz="4" w:space="0" w:color="auto"/>
            </w:tcBorders>
            <w:hideMark/>
          </w:tcPr>
          <w:p w:rsidR="00AC177B" w:rsidRDefault="00AC177B" w:rsidP="0058734B">
            <w:pPr>
              <w:autoSpaceDE w:val="0"/>
              <w:autoSpaceDN w:val="0"/>
              <w:adjustRightInd w:val="0"/>
              <w:jc w:val="both"/>
              <w:rPr>
                <w:rFonts w:eastAsiaTheme="minorEastAsia"/>
                <w:b/>
                <w:sz w:val="22"/>
                <w:szCs w:val="22"/>
                <w:lang w:bidi="en-US"/>
              </w:rPr>
            </w:pPr>
            <w:r>
              <w:rPr>
                <w:b/>
              </w:rPr>
              <w:t>Assumed equivalent to</w:t>
            </w:r>
          </w:p>
        </w:tc>
      </w:tr>
      <w:tr w:rsidR="00AC177B" w:rsidTr="0058734B">
        <w:tc>
          <w:tcPr>
            <w:tcW w:w="2943" w:type="dxa"/>
            <w:tcBorders>
              <w:top w:val="single" w:sz="4" w:space="0" w:color="auto"/>
              <w:left w:val="single" w:sz="4" w:space="0" w:color="auto"/>
              <w:bottom w:val="single" w:sz="4" w:space="0" w:color="auto"/>
              <w:right w:val="single" w:sz="4" w:space="0" w:color="auto"/>
            </w:tcBorders>
            <w:hideMark/>
          </w:tcPr>
          <w:p w:rsidR="00AC177B" w:rsidRDefault="00AC177B" w:rsidP="0058734B">
            <w:pPr>
              <w:autoSpaceDE w:val="0"/>
              <w:autoSpaceDN w:val="0"/>
              <w:adjustRightInd w:val="0"/>
              <w:jc w:val="both"/>
              <w:rPr>
                <w:rFonts w:eastAsiaTheme="minorEastAsia"/>
                <w:sz w:val="22"/>
                <w:szCs w:val="22"/>
                <w:lang w:bidi="en-US"/>
              </w:rPr>
            </w:pPr>
            <w:r>
              <w:t xml:space="preserve">GOS 2: Vegetative State </w:t>
            </w:r>
          </w:p>
        </w:tc>
        <w:tc>
          <w:tcPr>
            <w:tcW w:w="2552" w:type="dxa"/>
            <w:tcBorders>
              <w:top w:val="single" w:sz="4" w:space="0" w:color="auto"/>
              <w:left w:val="single" w:sz="4" w:space="0" w:color="auto"/>
              <w:bottom w:val="single" w:sz="4" w:space="0" w:color="auto"/>
              <w:right w:val="single" w:sz="4" w:space="0" w:color="auto"/>
            </w:tcBorders>
            <w:hideMark/>
          </w:tcPr>
          <w:p w:rsidR="00AC177B" w:rsidRDefault="00AC177B" w:rsidP="0058734B">
            <w:pPr>
              <w:autoSpaceDE w:val="0"/>
              <w:autoSpaceDN w:val="0"/>
              <w:adjustRightInd w:val="0"/>
              <w:jc w:val="both"/>
              <w:rPr>
                <w:rFonts w:eastAsiaTheme="minorEastAsia"/>
                <w:sz w:val="22"/>
                <w:szCs w:val="22"/>
                <w:lang w:bidi="en-US"/>
              </w:rPr>
            </w:pPr>
            <w:proofErr w:type="spellStart"/>
            <w:r>
              <w:t>mRS</w:t>
            </w:r>
            <w:proofErr w:type="spellEnd"/>
            <w:r>
              <w:t xml:space="preserve"> 6: dead</w:t>
            </w:r>
          </w:p>
        </w:tc>
      </w:tr>
      <w:tr w:rsidR="00AC177B" w:rsidTr="0058734B">
        <w:tc>
          <w:tcPr>
            <w:tcW w:w="2943" w:type="dxa"/>
            <w:tcBorders>
              <w:top w:val="single" w:sz="4" w:space="0" w:color="auto"/>
              <w:left w:val="single" w:sz="4" w:space="0" w:color="auto"/>
              <w:bottom w:val="single" w:sz="4" w:space="0" w:color="auto"/>
              <w:right w:val="single" w:sz="4" w:space="0" w:color="auto"/>
            </w:tcBorders>
            <w:hideMark/>
          </w:tcPr>
          <w:p w:rsidR="00AC177B" w:rsidRDefault="00AC177B" w:rsidP="0058734B">
            <w:pPr>
              <w:autoSpaceDE w:val="0"/>
              <w:autoSpaceDN w:val="0"/>
              <w:adjustRightInd w:val="0"/>
              <w:jc w:val="both"/>
              <w:rPr>
                <w:rFonts w:eastAsiaTheme="minorEastAsia"/>
                <w:sz w:val="22"/>
                <w:szCs w:val="22"/>
                <w:lang w:bidi="en-US"/>
              </w:rPr>
            </w:pPr>
            <w:r>
              <w:t>GOS 3: Severely disabled</w:t>
            </w:r>
          </w:p>
        </w:tc>
        <w:tc>
          <w:tcPr>
            <w:tcW w:w="2552" w:type="dxa"/>
            <w:tcBorders>
              <w:top w:val="single" w:sz="4" w:space="0" w:color="auto"/>
              <w:left w:val="single" w:sz="4" w:space="0" w:color="auto"/>
              <w:bottom w:val="single" w:sz="4" w:space="0" w:color="auto"/>
              <w:right w:val="single" w:sz="4" w:space="0" w:color="auto"/>
            </w:tcBorders>
            <w:hideMark/>
          </w:tcPr>
          <w:p w:rsidR="00AC177B" w:rsidRDefault="00AC177B" w:rsidP="0058734B">
            <w:pPr>
              <w:autoSpaceDE w:val="0"/>
              <w:autoSpaceDN w:val="0"/>
              <w:adjustRightInd w:val="0"/>
              <w:rPr>
                <w:rFonts w:eastAsiaTheme="minorEastAsia"/>
                <w:sz w:val="22"/>
                <w:szCs w:val="22"/>
                <w:lang w:bidi="en-US"/>
              </w:rPr>
            </w:pPr>
            <w:proofErr w:type="spellStart"/>
            <w:r>
              <w:t>mRS</w:t>
            </w:r>
            <w:proofErr w:type="spellEnd"/>
            <w:r>
              <w:t xml:space="preserve"> 4: moderately severely disabled; and </w:t>
            </w:r>
            <w:proofErr w:type="spellStart"/>
            <w:r>
              <w:t>mRS</w:t>
            </w:r>
            <w:proofErr w:type="spellEnd"/>
            <w:r>
              <w:t xml:space="preserve"> 5: severely disabled</w:t>
            </w:r>
          </w:p>
        </w:tc>
      </w:tr>
      <w:tr w:rsidR="00AC177B" w:rsidTr="0058734B">
        <w:tc>
          <w:tcPr>
            <w:tcW w:w="2943" w:type="dxa"/>
            <w:tcBorders>
              <w:top w:val="single" w:sz="4" w:space="0" w:color="auto"/>
              <w:left w:val="single" w:sz="4" w:space="0" w:color="auto"/>
              <w:bottom w:val="single" w:sz="4" w:space="0" w:color="auto"/>
              <w:right w:val="single" w:sz="4" w:space="0" w:color="auto"/>
            </w:tcBorders>
            <w:hideMark/>
          </w:tcPr>
          <w:p w:rsidR="00AC177B" w:rsidRDefault="00AC177B" w:rsidP="0058734B">
            <w:pPr>
              <w:autoSpaceDE w:val="0"/>
              <w:autoSpaceDN w:val="0"/>
              <w:adjustRightInd w:val="0"/>
              <w:jc w:val="both"/>
              <w:rPr>
                <w:rFonts w:eastAsiaTheme="minorEastAsia"/>
                <w:sz w:val="22"/>
                <w:szCs w:val="22"/>
                <w:lang w:bidi="en-US"/>
              </w:rPr>
            </w:pPr>
            <w:r>
              <w:t>GOS 4: Moderately disabled</w:t>
            </w:r>
          </w:p>
        </w:tc>
        <w:tc>
          <w:tcPr>
            <w:tcW w:w="2552" w:type="dxa"/>
            <w:tcBorders>
              <w:top w:val="single" w:sz="4" w:space="0" w:color="auto"/>
              <w:left w:val="single" w:sz="4" w:space="0" w:color="auto"/>
              <w:bottom w:val="single" w:sz="4" w:space="0" w:color="auto"/>
              <w:right w:val="single" w:sz="4" w:space="0" w:color="auto"/>
            </w:tcBorders>
            <w:hideMark/>
          </w:tcPr>
          <w:p w:rsidR="00AC177B" w:rsidRDefault="00AC177B" w:rsidP="0058734B">
            <w:pPr>
              <w:autoSpaceDE w:val="0"/>
              <w:autoSpaceDN w:val="0"/>
              <w:adjustRightInd w:val="0"/>
              <w:jc w:val="both"/>
              <w:rPr>
                <w:rFonts w:eastAsiaTheme="minorEastAsia"/>
                <w:sz w:val="22"/>
                <w:szCs w:val="22"/>
                <w:lang w:bidi="en-US"/>
              </w:rPr>
            </w:pPr>
            <w:proofErr w:type="spellStart"/>
            <w:r>
              <w:t>mRS</w:t>
            </w:r>
            <w:proofErr w:type="spellEnd"/>
            <w:r>
              <w:t xml:space="preserve"> 2: slight disability; and</w:t>
            </w:r>
          </w:p>
          <w:p w:rsidR="00AC177B" w:rsidRDefault="00AC177B" w:rsidP="0058734B">
            <w:pPr>
              <w:autoSpaceDE w:val="0"/>
              <w:autoSpaceDN w:val="0"/>
              <w:adjustRightInd w:val="0"/>
              <w:rPr>
                <w:rFonts w:eastAsiaTheme="minorEastAsia"/>
                <w:sz w:val="22"/>
                <w:szCs w:val="22"/>
                <w:lang w:bidi="en-US"/>
              </w:rPr>
            </w:pPr>
            <w:proofErr w:type="spellStart"/>
            <w:r>
              <w:t>mRS</w:t>
            </w:r>
            <w:proofErr w:type="spellEnd"/>
            <w:r>
              <w:t xml:space="preserve"> 3: moderate disability</w:t>
            </w:r>
          </w:p>
        </w:tc>
      </w:tr>
      <w:tr w:rsidR="00AC177B" w:rsidTr="0058734B">
        <w:tc>
          <w:tcPr>
            <w:tcW w:w="2943" w:type="dxa"/>
            <w:tcBorders>
              <w:top w:val="single" w:sz="4" w:space="0" w:color="auto"/>
              <w:left w:val="single" w:sz="4" w:space="0" w:color="auto"/>
              <w:bottom w:val="single" w:sz="4" w:space="0" w:color="auto"/>
              <w:right w:val="single" w:sz="4" w:space="0" w:color="auto"/>
            </w:tcBorders>
            <w:hideMark/>
          </w:tcPr>
          <w:p w:rsidR="00AC177B" w:rsidRDefault="00AC177B" w:rsidP="0058734B">
            <w:pPr>
              <w:autoSpaceDE w:val="0"/>
              <w:autoSpaceDN w:val="0"/>
              <w:adjustRightInd w:val="0"/>
              <w:jc w:val="both"/>
              <w:rPr>
                <w:rFonts w:eastAsiaTheme="minorEastAsia"/>
                <w:sz w:val="22"/>
                <w:szCs w:val="22"/>
                <w:lang w:bidi="en-US"/>
              </w:rPr>
            </w:pPr>
            <w:r>
              <w:t>GOS 5: Good recovery</w:t>
            </w:r>
          </w:p>
        </w:tc>
        <w:tc>
          <w:tcPr>
            <w:tcW w:w="2552" w:type="dxa"/>
            <w:tcBorders>
              <w:top w:val="single" w:sz="4" w:space="0" w:color="auto"/>
              <w:left w:val="single" w:sz="4" w:space="0" w:color="auto"/>
              <w:bottom w:val="single" w:sz="4" w:space="0" w:color="auto"/>
              <w:right w:val="single" w:sz="4" w:space="0" w:color="auto"/>
            </w:tcBorders>
            <w:hideMark/>
          </w:tcPr>
          <w:p w:rsidR="00AC177B" w:rsidRDefault="00AC177B" w:rsidP="0058734B">
            <w:pPr>
              <w:autoSpaceDE w:val="0"/>
              <w:autoSpaceDN w:val="0"/>
              <w:adjustRightInd w:val="0"/>
              <w:jc w:val="both"/>
              <w:rPr>
                <w:rFonts w:eastAsiaTheme="minorEastAsia"/>
                <w:sz w:val="22"/>
                <w:szCs w:val="22"/>
                <w:lang w:bidi="en-US"/>
              </w:rPr>
            </w:pPr>
            <w:proofErr w:type="spellStart"/>
            <w:r>
              <w:t>mRS</w:t>
            </w:r>
            <w:proofErr w:type="spellEnd"/>
            <w:r>
              <w:t xml:space="preserve"> 0: no symptoms; and</w:t>
            </w:r>
          </w:p>
          <w:p w:rsidR="00AC177B" w:rsidRDefault="00AC177B" w:rsidP="0058734B">
            <w:pPr>
              <w:autoSpaceDE w:val="0"/>
              <w:autoSpaceDN w:val="0"/>
              <w:adjustRightInd w:val="0"/>
              <w:rPr>
                <w:rFonts w:eastAsiaTheme="minorEastAsia"/>
                <w:sz w:val="22"/>
                <w:szCs w:val="22"/>
                <w:lang w:bidi="en-US"/>
              </w:rPr>
            </w:pPr>
            <w:proofErr w:type="spellStart"/>
            <w:r>
              <w:t>mRS</w:t>
            </w:r>
            <w:proofErr w:type="spellEnd"/>
            <w:r>
              <w:t xml:space="preserve"> 1: no significant disability</w:t>
            </w:r>
          </w:p>
        </w:tc>
      </w:tr>
    </w:tbl>
    <w:p w:rsidR="004B3CD1" w:rsidRPr="00A5669B" w:rsidRDefault="004B3CD1" w:rsidP="00CB586A">
      <w:pPr>
        <w:rPr>
          <w:lang w:val="en-US" w:bidi="en-US"/>
        </w:rPr>
      </w:pPr>
    </w:p>
    <w:p w:rsidR="000D28AB" w:rsidRDefault="000D28AB" w:rsidP="004F46C2">
      <w:pPr>
        <w:pStyle w:val="Heading2"/>
      </w:pPr>
      <w:r>
        <w:t>Results: What did we find?</w:t>
      </w:r>
    </w:p>
    <w:p w:rsidR="009E25B0" w:rsidRDefault="009E25B0" w:rsidP="000D28AB">
      <w:pPr>
        <w:pStyle w:val="Heading3"/>
      </w:pPr>
      <w:r>
        <w:t>Introduction</w:t>
      </w:r>
    </w:p>
    <w:p w:rsidR="009E25B0" w:rsidRDefault="009E25B0" w:rsidP="009E25B0">
      <w:r>
        <w:t>[Write something here]</w:t>
      </w:r>
    </w:p>
    <w:p w:rsidR="000D28AB" w:rsidRDefault="004F46C2" w:rsidP="000D28AB">
      <w:pPr>
        <w:pStyle w:val="Heading3"/>
      </w:pPr>
      <w:r>
        <w:t>Proportions of live patients in dependent and independent states</w:t>
      </w:r>
    </w:p>
    <w:p w:rsidR="004F46C2" w:rsidRPr="00462BB1" w:rsidRDefault="004F46C2" w:rsidP="004F46C2">
      <w:pPr>
        <w:spacing w:line="360" w:lineRule="auto"/>
        <w:jc w:val="both"/>
      </w:pPr>
      <w:r>
        <w:t xml:space="preserve">Of those with </w:t>
      </w:r>
      <w:proofErr w:type="spellStart"/>
      <w:proofErr w:type="gramStart"/>
      <w:r>
        <w:t>mRS</w:t>
      </w:r>
      <w:proofErr w:type="spellEnd"/>
      <w:proofErr w:type="gramEnd"/>
      <w:r>
        <w:t xml:space="preserve"> states recorded at 24 months, 74.1% of those living after a stroke were in an independent state, and 25.9% were in a dependent state. The distribution of </w:t>
      </w:r>
      <w:proofErr w:type="spellStart"/>
      <w:proofErr w:type="gramStart"/>
      <w:r>
        <w:t>mRS</w:t>
      </w:r>
      <w:proofErr w:type="spellEnd"/>
      <w:proofErr w:type="gramEnd"/>
      <w:r>
        <w:t xml:space="preserve"> states within each of the higher level dependent and independent stroke categories is heavily skewed, as indicated in Figure 2. This provides evidence of the need to take into account the weighting of the various </w:t>
      </w:r>
      <w:proofErr w:type="gramStart"/>
      <w:r>
        <w:t>distribution</w:t>
      </w:r>
      <w:proofErr w:type="gramEnd"/>
      <w:r>
        <w:t xml:space="preserve"> of </w:t>
      </w:r>
      <w:proofErr w:type="spellStart"/>
      <w:r>
        <w:t>mRS</w:t>
      </w:r>
      <w:proofErr w:type="spellEnd"/>
      <w:r>
        <w:t xml:space="preserve"> states within both the dependent stroke and independent stroke categories</w:t>
      </w:r>
      <w:r w:rsidR="00462BB1">
        <w:t>.</w:t>
      </w:r>
    </w:p>
    <w:p w:rsidR="004F46C2" w:rsidRDefault="004F46C2" w:rsidP="004F46C2">
      <w:pPr>
        <w:spacing w:line="360" w:lineRule="auto"/>
        <w:jc w:val="both"/>
        <w:rPr>
          <w:b/>
        </w:rPr>
      </w:pPr>
      <w:r>
        <w:rPr>
          <w:b/>
        </w:rPr>
        <w:t>Figure 2:</w:t>
      </w:r>
      <w:r>
        <w:rPr>
          <w:b/>
        </w:rPr>
        <w:tab/>
        <w:t xml:space="preserve">Distribution of stroke outcomes at 24 months (survivors at 24 months only) </w:t>
      </w:r>
    </w:p>
    <w:p w:rsidR="004F46C2" w:rsidRDefault="004F46C2" w:rsidP="004F46C2">
      <w:pPr>
        <w:keepNext/>
        <w:spacing w:line="360" w:lineRule="auto"/>
        <w:jc w:val="both"/>
      </w:pPr>
      <w:r>
        <w:rPr>
          <w:noProof/>
          <w:lang w:eastAsia="en-GB"/>
        </w:rPr>
        <w:lastRenderedPageBreak/>
        <w:drawing>
          <wp:inline distT="0" distB="0" distL="0" distR="0">
            <wp:extent cx="542925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29250" cy="3629025"/>
                    </a:xfrm>
                    <a:prstGeom prst="rect">
                      <a:avLst/>
                    </a:prstGeom>
                    <a:noFill/>
                    <a:ln>
                      <a:noFill/>
                    </a:ln>
                  </pic:spPr>
                </pic:pic>
              </a:graphicData>
            </a:graphic>
          </wp:inline>
        </w:drawing>
      </w:r>
    </w:p>
    <w:p w:rsidR="000D28AB" w:rsidRDefault="004F46C2" w:rsidP="000D28AB">
      <w:pPr>
        <w:pStyle w:val="Heading3"/>
      </w:pPr>
      <w:r>
        <w:t>Simulated proportions of patients in each of the three states</w:t>
      </w:r>
    </w:p>
    <w:p w:rsidR="004F46C2" w:rsidRDefault="004F46C2" w:rsidP="004F46C2">
      <w:pPr>
        <w:spacing w:line="360" w:lineRule="auto"/>
        <w:jc w:val="both"/>
      </w:pPr>
      <w:r>
        <w:t>Using the simulation approach described above, the estimated proportion of long term outcomes following a stroke in each of the three states, together with 95% credible intervals, is presented in in table 4, and shown graphically in figure 3.</w:t>
      </w:r>
    </w:p>
    <w:p w:rsidR="004F46C2" w:rsidRDefault="004F46C2" w:rsidP="004F46C2">
      <w:pPr>
        <w:spacing w:line="360" w:lineRule="auto"/>
        <w:jc w:val="both"/>
        <w:rPr>
          <w:b/>
        </w:rPr>
      </w:pPr>
      <w:r>
        <w:rPr>
          <w:b/>
        </w:rPr>
        <w:t>Table 4:</w:t>
      </w:r>
      <w:r>
        <w:rPr>
          <w:b/>
        </w:rPr>
        <w:tab/>
        <w:t xml:space="preserve">Estimated proportions of patient states following a </w:t>
      </w:r>
      <w:commentRangeStart w:id="13"/>
      <w:r>
        <w:rPr>
          <w:b/>
        </w:rPr>
        <w:t>stroke</w:t>
      </w:r>
      <w:commentRangeEnd w:id="13"/>
      <w:r w:rsidR="006B6E78">
        <w:rPr>
          <w:rStyle w:val="CommentReference"/>
        </w:rPr>
        <w:commentReference w:id="13"/>
      </w:r>
    </w:p>
    <w:tbl>
      <w:tblPr>
        <w:tblStyle w:val="TableGrid"/>
        <w:tblW w:w="0" w:type="auto"/>
        <w:tblLook w:val="04A0"/>
      </w:tblPr>
      <w:tblGrid>
        <w:gridCol w:w="1526"/>
        <w:gridCol w:w="1843"/>
        <w:gridCol w:w="1559"/>
      </w:tblGrid>
      <w:tr w:rsidR="004F46C2" w:rsidTr="0058734B">
        <w:tc>
          <w:tcPr>
            <w:tcW w:w="1526" w:type="dxa"/>
            <w:tcBorders>
              <w:top w:val="single" w:sz="4" w:space="0" w:color="auto"/>
              <w:left w:val="single" w:sz="4" w:space="0" w:color="auto"/>
              <w:bottom w:val="single" w:sz="4" w:space="0" w:color="auto"/>
              <w:right w:val="single" w:sz="4" w:space="0" w:color="auto"/>
            </w:tcBorders>
            <w:hideMark/>
          </w:tcPr>
          <w:p w:rsidR="004F46C2" w:rsidRDefault="004F46C2" w:rsidP="0058734B">
            <w:pPr>
              <w:spacing w:line="360" w:lineRule="auto"/>
              <w:jc w:val="both"/>
              <w:rPr>
                <w:rFonts w:eastAsiaTheme="minorEastAsia"/>
                <w:b/>
                <w:sz w:val="22"/>
                <w:szCs w:val="22"/>
                <w:lang w:bidi="en-US"/>
              </w:rPr>
            </w:pPr>
            <w:r>
              <w:rPr>
                <w:b/>
              </w:rPr>
              <w:t>State</w:t>
            </w:r>
          </w:p>
        </w:tc>
        <w:tc>
          <w:tcPr>
            <w:tcW w:w="1843" w:type="dxa"/>
            <w:tcBorders>
              <w:top w:val="single" w:sz="4" w:space="0" w:color="auto"/>
              <w:left w:val="single" w:sz="4" w:space="0" w:color="auto"/>
              <w:bottom w:val="single" w:sz="4" w:space="0" w:color="auto"/>
              <w:right w:val="single" w:sz="4" w:space="0" w:color="auto"/>
            </w:tcBorders>
            <w:hideMark/>
          </w:tcPr>
          <w:p w:rsidR="004F46C2" w:rsidRDefault="004F46C2" w:rsidP="0058734B">
            <w:pPr>
              <w:spacing w:line="360" w:lineRule="auto"/>
              <w:jc w:val="both"/>
              <w:rPr>
                <w:rFonts w:eastAsiaTheme="minorEastAsia"/>
                <w:b/>
                <w:sz w:val="22"/>
                <w:szCs w:val="22"/>
                <w:lang w:bidi="en-US"/>
              </w:rPr>
            </w:pPr>
            <w:r>
              <w:rPr>
                <w:b/>
              </w:rPr>
              <w:t>Central Estimate</w:t>
            </w:r>
          </w:p>
        </w:tc>
        <w:tc>
          <w:tcPr>
            <w:tcW w:w="1559" w:type="dxa"/>
            <w:tcBorders>
              <w:top w:val="single" w:sz="4" w:space="0" w:color="auto"/>
              <w:left w:val="single" w:sz="4" w:space="0" w:color="auto"/>
              <w:bottom w:val="single" w:sz="4" w:space="0" w:color="auto"/>
              <w:right w:val="single" w:sz="4" w:space="0" w:color="auto"/>
            </w:tcBorders>
            <w:hideMark/>
          </w:tcPr>
          <w:p w:rsidR="004F46C2" w:rsidRDefault="004F46C2" w:rsidP="0058734B">
            <w:pPr>
              <w:spacing w:line="360" w:lineRule="auto"/>
              <w:jc w:val="both"/>
              <w:rPr>
                <w:rFonts w:eastAsiaTheme="minorEastAsia"/>
                <w:b/>
                <w:sz w:val="22"/>
                <w:szCs w:val="22"/>
                <w:lang w:bidi="en-US"/>
              </w:rPr>
            </w:pPr>
            <w:r>
              <w:rPr>
                <w:b/>
              </w:rPr>
              <w:t>95% intervals</w:t>
            </w:r>
          </w:p>
        </w:tc>
      </w:tr>
      <w:tr w:rsidR="004F46C2" w:rsidTr="0058734B">
        <w:tc>
          <w:tcPr>
            <w:tcW w:w="1526" w:type="dxa"/>
            <w:tcBorders>
              <w:top w:val="single" w:sz="4" w:space="0" w:color="auto"/>
              <w:left w:val="single" w:sz="4" w:space="0" w:color="auto"/>
              <w:bottom w:val="single" w:sz="4" w:space="0" w:color="auto"/>
              <w:right w:val="single" w:sz="4" w:space="0" w:color="auto"/>
            </w:tcBorders>
            <w:hideMark/>
          </w:tcPr>
          <w:p w:rsidR="004F46C2" w:rsidRDefault="004F46C2" w:rsidP="0058734B">
            <w:pPr>
              <w:spacing w:line="360" w:lineRule="auto"/>
              <w:jc w:val="both"/>
              <w:rPr>
                <w:rFonts w:eastAsiaTheme="minorEastAsia"/>
                <w:sz w:val="22"/>
                <w:szCs w:val="22"/>
                <w:lang w:bidi="en-US"/>
              </w:rPr>
            </w:pPr>
            <w:r>
              <w:t>Dead</w:t>
            </w:r>
          </w:p>
        </w:tc>
        <w:tc>
          <w:tcPr>
            <w:tcW w:w="1843" w:type="dxa"/>
            <w:tcBorders>
              <w:top w:val="single" w:sz="4" w:space="0" w:color="auto"/>
              <w:left w:val="single" w:sz="4" w:space="0" w:color="auto"/>
              <w:bottom w:val="single" w:sz="4" w:space="0" w:color="auto"/>
              <w:right w:val="single" w:sz="4" w:space="0" w:color="auto"/>
            </w:tcBorders>
            <w:hideMark/>
          </w:tcPr>
          <w:p w:rsidR="004F46C2" w:rsidRDefault="004F46C2" w:rsidP="0058734B">
            <w:pPr>
              <w:spacing w:line="360" w:lineRule="auto"/>
              <w:jc w:val="both"/>
              <w:rPr>
                <w:rFonts w:eastAsiaTheme="minorEastAsia"/>
                <w:sz w:val="22"/>
                <w:szCs w:val="22"/>
                <w:lang w:bidi="en-US"/>
              </w:rPr>
            </w:pPr>
            <w:r>
              <w:t>0.25</w:t>
            </w:r>
          </w:p>
        </w:tc>
        <w:tc>
          <w:tcPr>
            <w:tcW w:w="1559" w:type="dxa"/>
            <w:tcBorders>
              <w:top w:val="single" w:sz="4" w:space="0" w:color="auto"/>
              <w:left w:val="single" w:sz="4" w:space="0" w:color="auto"/>
              <w:bottom w:val="single" w:sz="4" w:space="0" w:color="auto"/>
              <w:right w:val="single" w:sz="4" w:space="0" w:color="auto"/>
            </w:tcBorders>
            <w:hideMark/>
          </w:tcPr>
          <w:p w:rsidR="004F46C2" w:rsidRDefault="004F46C2" w:rsidP="0058734B">
            <w:pPr>
              <w:spacing w:line="360" w:lineRule="auto"/>
              <w:jc w:val="both"/>
              <w:rPr>
                <w:rFonts w:eastAsiaTheme="minorEastAsia"/>
                <w:sz w:val="22"/>
                <w:szCs w:val="22"/>
                <w:lang w:bidi="en-US"/>
              </w:rPr>
            </w:pPr>
            <w:r>
              <w:t>0.23 to 0.27</w:t>
            </w:r>
          </w:p>
        </w:tc>
      </w:tr>
      <w:tr w:rsidR="004F46C2" w:rsidTr="0058734B">
        <w:tc>
          <w:tcPr>
            <w:tcW w:w="1526" w:type="dxa"/>
            <w:tcBorders>
              <w:top w:val="single" w:sz="4" w:space="0" w:color="auto"/>
              <w:left w:val="single" w:sz="4" w:space="0" w:color="auto"/>
              <w:bottom w:val="single" w:sz="4" w:space="0" w:color="auto"/>
              <w:right w:val="single" w:sz="4" w:space="0" w:color="auto"/>
            </w:tcBorders>
            <w:hideMark/>
          </w:tcPr>
          <w:p w:rsidR="004F46C2" w:rsidRDefault="004F46C2" w:rsidP="0058734B">
            <w:pPr>
              <w:spacing w:line="360" w:lineRule="auto"/>
              <w:jc w:val="both"/>
              <w:rPr>
                <w:rFonts w:eastAsiaTheme="minorEastAsia"/>
                <w:sz w:val="22"/>
                <w:szCs w:val="22"/>
                <w:lang w:bidi="en-US"/>
              </w:rPr>
            </w:pPr>
            <w:r>
              <w:t>Independent</w:t>
            </w:r>
          </w:p>
        </w:tc>
        <w:tc>
          <w:tcPr>
            <w:tcW w:w="1843" w:type="dxa"/>
            <w:tcBorders>
              <w:top w:val="single" w:sz="4" w:space="0" w:color="auto"/>
              <w:left w:val="single" w:sz="4" w:space="0" w:color="auto"/>
              <w:bottom w:val="single" w:sz="4" w:space="0" w:color="auto"/>
              <w:right w:val="single" w:sz="4" w:space="0" w:color="auto"/>
            </w:tcBorders>
            <w:hideMark/>
          </w:tcPr>
          <w:p w:rsidR="004F46C2" w:rsidRDefault="004F46C2" w:rsidP="0058734B">
            <w:pPr>
              <w:spacing w:line="360" w:lineRule="auto"/>
              <w:jc w:val="both"/>
              <w:rPr>
                <w:rFonts w:eastAsiaTheme="minorEastAsia"/>
                <w:sz w:val="22"/>
                <w:szCs w:val="22"/>
                <w:lang w:bidi="en-US"/>
              </w:rPr>
            </w:pPr>
            <w:r>
              <w:t>0.56</w:t>
            </w:r>
          </w:p>
        </w:tc>
        <w:tc>
          <w:tcPr>
            <w:tcW w:w="1559" w:type="dxa"/>
            <w:tcBorders>
              <w:top w:val="single" w:sz="4" w:space="0" w:color="auto"/>
              <w:left w:val="single" w:sz="4" w:space="0" w:color="auto"/>
              <w:bottom w:val="single" w:sz="4" w:space="0" w:color="auto"/>
              <w:right w:val="single" w:sz="4" w:space="0" w:color="auto"/>
            </w:tcBorders>
            <w:hideMark/>
          </w:tcPr>
          <w:p w:rsidR="004F46C2" w:rsidRDefault="004F46C2" w:rsidP="0058734B">
            <w:pPr>
              <w:spacing w:line="360" w:lineRule="auto"/>
              <w:jc w:val="both"/>
              <w:rPr>
                <w:rFonts w:eastAsiaTheme="minorEastAsia"/>
                <w:sz w:val="22"/>
                <w:szCs w:val="22"/>
                <w:lang w:bidi="en-US"/>
              </w:rPr>
            </w:pPr>
            <w:r>
              <w:t>0.52 to 0.59</w:t>
            </w:r>
          </w:p>
        </w:tc>
      </w:tr>
      <w:tr w:rsidR="004F46C2" w:rsidTr="0058734B">
        <w:tc>
          <w:tcPr>
            <w:tcW w:w="1526" w:type="dxa"/>
            <w:tcBorders>
              <w:top w:val="single" w:sz="4" w:space="0" w:color="auto"/>
              <w:left w:val="single" w:sz="4" w:space="0" w:color="auto"/>
              <w:bottom w:val="single" w:sz="4" w:space="0" w:color="auto"/>
              <w:right w:val="single" w:sz="4" w:space="0" w:color="auto"/>
            </w:tcBorders>
            <w:hideMark/>
          </w:tcPr>
          <w:p w:rsidR="004F46C2" w:rsidRDefault="004F46C2" w:rsidP="0058734B">
            <w:pPr>
              <w:spacing w:line="360" w:lineRule="auto"/>
              <w:jc w:val="both"/>
              <w:rPr>
                <w:rFonts w:eastAsiaTheme="minorEastAsia"/>
                <w:sz w:val="22"/>
                <w:szCs w:val="22"/>
                <w:lang w:bidi="en-US"/>
              </w:rPr>
            </w:pPr>
            <w:r>
              <w:t>Dependent</w:t>
            </w:r>
          </w:p>
        </w:tc>
        <w:tc>
          <w:tcPr>
            <w:tcW w:w="1843" w:type="dxa"/>
            <w:tcBorders>
              <w:top w:val="single" w:sz="4" w:space="0" w:color="auto"/>
              <w:left w:val="single" w:sz="4" w:space="0" w:color="auto"/>
              <w:bottom w:val="single" w:sz="4" w:space="0" w:color="auto"/>
              <w:right w:val="single" w:sz="4" w:space="0" w:color="auto"/>
            </w:tcBorders>
            <w:hideMark/>
          </w:tcPr>
          <w:p w:rsidR="004F46C2" w:rsidRDefault="004F46C2" w:rsidP="0058734B">
            <w:pPr>
              <w:spacing w:line="360" w:lineRule="auto"/>
              <w:jc w:val="both"/>
              <w:rPr>
                <w:rFonts w:eastAsiaTheme="minorEastAsia"/>
                <w:sz w:val="22"/>
                <w:szCs w:val="22"/>
                <w:lang w:bidi="en-US"/>
              </w:rPr>
            </w:pPr>
            <w:r>
              <w:t>0.19</w:t>
            </w:r>
          </w:p>
        </w:tc>
        <w:tc>
          <w:tcPr>
            <w:tcW w:w="1559" w:type="dxa"/>
            <w:tcBorders>
              <w:top w:val="single" w:sz="4" w:space="0" w:color="auto"/>
              <w:left w:val="single" w:sz="4" w:space="0" w:color="auto"/>
              <w:bottom w:val="single" w:sz="4" w:space="0" w:color="auto"/>
              <w:right w:val="single" w:sz="4" w:space="0" w:color="auto"/>
            </w:tcBorders>
            <w:hideMark/>
          </w:tcPr>
          <w:p w:rsidR="004F46C2" w:rsidRDefault="004F46C2" w:rsidP="0058734B">
            <w:pPr>
              <w:keepNext/>
              <w:spacing w:line="360" w:lineRule="auto"/>
              <w:jc w:val="both"/>
              <w:rPr>
                <w:rFonts w:eastAsiaTheme="minorEastAsia"/>
                <w:sz w:val="22"/>
                <w:szCs w:val="22"/>
                <w:lang w:bidi="en-US"/>
              </w:rPr>
            </w:pPr>
            <w:r>
              <w:t>0.16 to 0.23</w:t>
            </w:r>
          </w:p>
        </w:tc>
      </w:tr>
    </w:tbl>
    <w:p w:rsidR="004F46C2" w:rsidRDefault="004F46C2" w:rsidP="004F46C2">
      <w:pPr>
        <w:spacing w:line="360" w:lineRule="auto"/>
        <w:rPr>
          <w:b/>
        </w:rPr>
      </w:pPr>
    </w:p>
    <w:p w:rsidR="004F46C2" w:rsidRDefault="004F46C2" w:rsidP="004F46C2">
      <w:pPr>
        <w:spacing w:line="360" w:lineRule="auto"/>
        <w:rPr>
          <w:rFonts w:eastAsiaTheme="minorEastAsia"/>
          <w:b/>
          <w:lang w:val="en-US" w:bidi="en-US"/>
        </w:rPr>
      </w:pPr>
      <w:r>
        <w:rPr>
          <w:b/>
        </w:rPr>
        <w:t>Figure 3:</w:t>
      </w:r>
      <w:r>
        <w:rPr>
          <w:b/>
        </w:rPr>
        <w:tab/>
        <w:t>The estimated distribution of patients 24 months after a stroke.</w:t>
      </w:r>
    </w:p>
    <w:p w:rsidR="004F46C2" w:rsidRDefault="004F46C2" w:rsidP="004F46C2">
      <w:pPr>
        <w:spacing w:line="360" w:lineRule="auto"/>
      </w:pPr>
      <w:r>
        <w:rPr>
          <w:noProof/>
          <w:lang w:eastAsia="en-GB"/>
        </w:rPr>
        <w:lastRenderedPageBreak/>
        <w:drawing>
          <wp:inline distT="0" distB="0" distL="0" distR="0">
            <wp:extent cx="5038725" cy="4629150"/>
            <wp:effectExtent l="0" t="0" r="9525" b="0"/>
            <wp:docPr id="1" name="Picture 1" descr="Description: Outcome_probs_following_strok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utcome_probs_following_stroke.jpe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8057"/>
                    <a:stretch>
                      <a:fillRect/>
                    </a:stretch>
                  </pic:blipFill>
                  <pic:spPr bwMode="auto">
                    <a:xfrm>
                      <a:off x="0" y="0"/>
                      <a:ext cx="5038725" cy="4629150"/>
                    </a:xfrm>
                    <a:prstGeom prst="rect">
                      <a:avLst/>
                    </a:prstGeom>
                    <a:noFill/>
                    <a:ln>
                      <a:noFill/>
                    </a:ln>
                  </pic:spPr>
                </pic:pic>
              </a:graphicData>
            </a:graphic>
          </wp:inline>
        </w:drawing>
      </w:r>
    </w:p>
    <w:p w:rsidR="000D28AB" w:rsidRDefault="004F46C2" w:rsidP="000D28AB">
      <w:pPr>
        <w:pStyle w:val="Heading3"/>
      </w:pPr>
      <w:r>
        <w:t>Estimated utility associated with dependent and independent states</w:t>
      </w:r>
    </w:p>
    <w:p w:rsidR="004E5D56" w:rsidRDefault="004F46C2" w:rsidP="004E5D56">
      <w:r>
        <w:t xml:space="preserve">Using the approach described above, our central estimates for the utility associated with dependent and independent states, together with 95% credible intervals, is shown in table </w:t>
      </w:r>
      <w:r w:rsidR="009E25B0">
        <w:t>5 below.</w:t>
      </w:r>
    </w:p>
    <w:p w:rsidR="009E25B0" w:rsidRDefault="009E25B0" w:rsidP="009E25B0">
      <w:pPr>
        <w:spacing w:line="360" w:lineRule="auto"/>
        <w:jc w:val="both"/>
        <w:rPr>
          <w:b/>
        </w:rPr>
      </w:pPr>
      <w:r>
        <w:rPr>
          <w:b/>
        </w:rPr>
        <w:t>Table 5:</w:t>
      </w:r>
      <w:r>
        <w:rPr>
          <w:b/>
        </w:rPr>
        <w:tab/>
        <w:t>The estimated utility multipliers following a non-fatal stroke</w:t>
      </w:r>
    </w:p>
    <w:tbl>
      <w:tblPr>
        <w:tblStyle w:val="TableGrid"/>
        <w:tblW w:w="0" w:type="auto"/>
        <w:tblLook w:val="04A0"/>
      </w:tblPr>
      <w:tblGrid>
        <w:gridCol w:w="2235"/>
        <w:gridCol w:w="3402"/>
      </w:tblGrid>
      <w:tr w:rsidR="009E25B0" w:rsidTr="0058734B">
        <w:tc>
          <w:tcPr>
            <w:tcW w:w="2235" w:type="dxa"/>
            <w:tcBorders>
              <w:top w:val="single" w:sz="4" w:space="0" w:color="auto"/>
              <w:left w:val="single" w:sz="4" w:space="0" w:color="auto"/>
              <w:bottom w:val="single" w:sz="4" w:space="0" w:color="auto"/>
              <w:right w:val="single" w:sz="4" w:space="0" w:color="auto"/>
            </w:tcBorders>
            <w:hideMark/>
          </w:tcPr>
          <w:p w:rsidR="009E25B0" w:rsidRDefault="009E25B0" w:rsidP="0058734B">
            <w:pPr>
              <w:spacing w:line="360" w:lineRule="auto"/>
              <w:jc w:val="both"/>
              <w:rPr>
                <w:rFonts w:eastAsiaTheme="minorEastAsia"/>
                <w:b/>
                <w:sz w:val="22"/>
                <w:szCs w:val="22"/>
                <w:lang w:bidi="en-US"/>
              </w:rPr>
            </w:pPr>
            <w:r>
              <w:rPr>
                <w:b/>
              </w:rPr>
              <w:t>Category</w:t>
            </w:r>
          </w:p>
        </w:tc>
        <w:tc>
          <w:tcPr>
            <w:tcW w:w="3402" w:type="dxa"/>
            <w:tcBorders>
              <w:top w:val="single" w:sz="4" w:space="0" w:color="auto"/>
              <w:left w:val="single" w:sz="4" w:space="0" w:color="auto"/>
              <w:bottom w:val="single" w:sz="4" w:space="0" w:color="auto"/>
              <w:right w:val="single" w:sz="4" w:space="0" w:color="auto"/>
            </w:tcBorders>
            <w:hideMark/>
          </w:tcPr>
          <w:p w:rsidR="009E25B0" w:rsidRDefault="009E25B0" w:rsidP="0058734B">
            <w:pPr>
              <w:spacing w:line="360" w:lineRule="auto"/>
              <w:jc w:val="both"/>
              <w:rPr>
                <w:rFonts w:eastAsiaTheme="minorEastAsia"/>
                <w:b/>
                <w:sz w:val="22"/>
                <w:szCs w:val="22"/>
                <w:lang w:bidi="en-US"/>
              </w:rPr>
            </w:pPr>
            <w:r>
              <w:rPr>
                <w:b/>
              </w:rPr>
              <w:t xml:space="preserve">Central utility estimate (95% </w:t>
            </w:r>
            <w:proofErr w:type="spellStart"/>
            <w:r>
              <w:rPr>
                <w:b/>
              </w:rPr>
              <w:t>CrIs</w:t>
            </w:r>
            <w:proofErr w:type="spellEnd"/>
            <w:r>
              <w:rPr>
                <w:b/>
              </w:rPr>
              <w:t>)</w:t>
            </w:r>
          </w:p>
        </w:tc>
      </w:tr>
      <w:tr w:rsidR="009E25B0" w:rsidTr="0058734B">
        <w:tc>
          <w:tcPr>
            <w:tcW w:w="2235" w:type="dxa"/>
            <w:tcBorders>
              <w:top w:val="single" w:sz="4" w:space="0" w:color="auto"/>
              <w:left w:val="single" w:sz="4" w:space="0" w:color="auto"/>
              <w:bottom w:val="single" w:sz="4" w:space="0" w:color="auto"/>
              <w:right w:val="single" w:sz="4" w:space="0" w:color="auto"/>
            </w:tcBorders>
            <w:hideMark/>
          </w:tcPr>
          <w:p w:rsidR="009E25B0" w:rsidRDefault="009E25B0" w:rsidP="0058734B">
            <w:pPr>
              <w:spacing w:line="360" w:lineRule="auto"/>
              <w:jc w:val="both"/>
              <w:rPr>
                <w:rFonts w:eastAsiaTheme="minorEastAsia"/>
                <w:sz w:val="22"/>
                <w:szCs w:val="22"/>
                <w:lang w:bidi="en-US"/>
              </w:rPr>
            </w:pPr>
            <w:r>
              <w:t>Independent State</w:t>
            </w:r>
          </w:p>
        </w:tc>
        <w:tc>
          <w:tcPr>
            <w:tcW w:w="3402" w:type="dxa"/>
            <w:tcBorders>
              <w:top w:val="single" w:sz="4" w:space="0" w:color="auto"/>
              <w:left w:val="single" w:sz="4" w:space="0" w:color="auto"/>
              <w:bottom w:val="single" w:sz="4" w:space="0" w:color="auto"/>
              <w:right w:val="single" w:sz="4" w:space="0" w:color="auto"/>
            </w:tcBorders>
            <w:hideMark/>
          </w:tcPr>
          <w:p w:rsidR="009E25B0" w:rsidRDefault="009E25B0" w:rsidP="0058734B">
            <w:pPr>
              <w:spacing w:line="360" w:lineRule="auto"/>
              <w:jc w:val="both"/>
              <w:rPr>
                <w:rFonts w:eastAsiaTheme="minorEastAsia"/>
                <w:sz w:val="22"/>
                <w:szCs w:val="22"/>
                <w:lang w:bidi="en-US"/>
              </w:rPr>
            </w:pPr>
            <w:r>
              <w:t>0.822 (0.819 to 0.824)</w:t>
            </w:r>
          </w:p>
        </w:tc>
      </w:tr>
      <w:tr w:rsidR="009E25B0" w:rsidTr="0058734B">
        <w:tc>
          <w:tcPr>
            <w:tcW w:w="2235" w:type="dxa"/>
            <w:tcBorders>
              <w:top w:val="single" w:sz="4" w:space="0" w:color="auto"/>
              <w:left w:val="single" w:sz="4" w:space="0" w:color="auto"/>
              <w:bottom w:val="single" w:sz="4" w:space="0" w:color="auto"/>
              <w:right w:val="single" w:sz="4" w:space="0" w:color="auto"/>
            </w:tcBorders>
            <w:hideMark/>
          </w:tcPr>
          <w:p w:rsidR="009E25B0" w:rsidRDefault="009E25B0" w:rsidP="0058734B">
            <w:pPr>
              <w:spacing w:line="360" w:lineRule="auto"/>
              <w:jc w:val="both"/>
              <w:rPr>
                <w:rFonts w:eastAsiaTheme="minorEastAsia"/>
                <w:sz w:val="22"/>
                <w:szCs w:val="22"/>
                <w:lang w:bidi="en-US"/>
              </w:rPr>
            </w:pPr>
            <w:r>
              <w:t>Dependent State</w:t>
            </w:r>
          </w:p>
        </w:tc>
        <w:tc>
          <w:tcPr>
            <w:tcW w:w="3402" w:type="dxa"/>
            <w:tcBorders>
              <w:top w:val="single" w:sz="4" w:space="0" w:color="auto"/>
              <w:left w:val="single" w:sz="4" w:space="0" w:color="auto"/>
              <w:bottom w:val="single" w:sz="4" w:space="0" w:color="auto"/>
              <w:right w:val="single" w:sz="4" w:space="0" w:color="auto"/>
            </w:tcBorders>
            <w:hideMark/>
          </w:tcPr>
          <w:p w:rsidR="009E25B0" w:rsidRDefault="009E25B0" w:rsidP="0058734B">
            <w:pPr>
              <w:keepNext/>
              <w:spacing w:line="360" w:lineRule="auto"/>
              <w:jc w:val="both"/>
              <w:rPr>
                <w:rFonts w:eastAsiaTheme="minorEastAsia"/>
                <w:sz w:val="22"/>
                <w:szCs w:val="22"/>
                <w:lang w:bidi="en-US"/>
              </w:rPr>
            </w:pPr>
            <w:r>
              <w:t>0.482 (0.477 to 0.487)</w:t>
            </w:r>
          </w:p>
        </w:tc>
      </w:tr>
    </w:tbl>
    <w:p w:rsidR="009E25B0" w:rsidRDefault="009E25B0" w:rsidP="009E25B0">
      <w:pPr>
        <w:spacing w:line="360" w:lineRule="auto"/>
      </w:pPr>
      <w:r>
        <w:t xml:space="preserve">For simplicity, it was assumed that patients who </w:t>
      </w:r>
      <w:del w:id="14" w:author="Matt" w:date="2012-02-27T08:34:00Z">
        <w:r w:rsidDel="006B6E78">
          <w:delText>have</w:delText>
        </w:r>
      </w:del>
      <w:ins w:id="15" w:author="Matt" w:date="2012-02-27T08:34:00Z">
        <w:r w:rsidR="006B6E78">
          <w:t>sustained</w:t>
        </w:r>
      </w:ins>
      <w:r>
        <w:t xml:space="preserve"> a </w:t>
      </w:r>
      <w:del w:id="16" w:author="Matt" w:date="2012-02-27T08:35:00Z">
        <w:r w:rsidDel="006B6E78">
          <w:delText xml:space="preserve">fatal </w:delText>
        </w:r>
      </w:del>
      <w:r>
        <w:t>stroke</w:t>
      </w:r>
      <w:ins w:id="17" w:author="Matt" w:date="2012-02-27T08:35:00Z">
        <w:r w:rsidR="006B6E78">
          <w:t xml:space="preserve"> that caused mortality</w:t>
        </w:r>
      </w:ins>
      <w:r>
        <w:t xml:space="preserve"> accrued no further QALYs. This is a limitation as not all patients would have died instantly. However, data were not identified that could be used to accurately populate this parameter.</w:t>
      </w:r>
    </w:p>
    <w:p w:rsidR="000D28AB" w:rsidRPr="009E25B0" w:rsidRDefault="009E25B0" w:rsidP="000D28AB">
      <w:pPr>
        <w:pStyle w:val="Heading3"/>
      </w:pPr>
      <w:r>
        <w:t xml:space="preserve">Secondary Objective: estimated utilities following an intracranial </w:t>
      </w:r>
      <w:r w:rsidRPr="009E25B0">
        <w:rPr>
          <w:lang w:val="en-GB"/>
        </w:rPr>
        <w:t>haemorrhage</w:t>
      </w:r>
    </w:p>
    <w:p w:rsidR="009E25B0" w:rsidRDefault="009E25B0" w:rsidP="009E25B0">
      <w:r>
        <w:t>Using the approach and assumptions described above, we derived the estimates (with 95% credible intervals) for the utilities associated with each GOS state shown in table 5 below:</w:t>
      </w:r>
    </w:p>
    <w:p w:rsidR="009E25B0" w:rsidRDefault="009E25B0" w:rsidP="009E25B0">
      <w:r>
        <w:lastRenderedPageBreak/>
        <w:t xml:space="preserve">TABLE 5: Utilities associated with each GOS state, based on mapping from EQ-5D to </w:t>
      </w:r>
      <w:proofErr w:type="spellStart"/>
      <w:r>
        <w:t>mRS</w:t>
      </w:r>
      <w:proofErr w:type="spellEnd"/>
      <w:r>
        <w:t xml:space="preserve"> to GOS</w:t>
      </w:r>
    </w:p>
    <w:tbl>
      <w:tblPr>
        <w:tblStyle w:val="TableGrid"/>
        <w:tblW w:w="0" w:type="auto"/>
        <w:tblLook w:val="04A0"/>
      </w:tblPr>
      <w:tblGrid>
        <w:gridCol w:w="2943"/>
        <w:gridCol w:w="3260"/>
      </w:tblGrid>
      <w:tr w:rsidR="009E25B0" w:rsidTr="0058734B">
        <w:tc>
          <w:tcPr>
            <w:tcW w:w="2943" w:type="dxa"/>
            <w:tcBorders>
              <w:top w:val="single" w:sz="4" w:space="0" w:color="auto"/>
              <w:left w:val="single" w:sz="4" w:space="0" w:color="auto"/>
              <w:bottom w:val="single" w:sz="4" w:space="0" w:color="auto"/>
              <w:right w:val="single" w:sz="4" w:space="0" w:color="auto"/>
            </w:tcBorders>
            <w:hideMark/>
          </w:tcPr>
          <w:p w:rsidR="009E25B0" w:rsidRDefault="009E25B0" w:rsidP="0058734B">
            <w:pPr>
              <w:autoSpaceDE w:val="0"/>
              <w:autoSpaceDN w:val="0"/>
              <w:adjustRightInd w:val="0"/>
              <w:jc w:val="both"/>
              <w:rPr>
                <w:rFonts w:eastAsiaTheme="minorEastAsia"/>
                <w:b/>
                <w:sz w:val="22"/>
                <w:szCs w:val="22"/>
                <w:lang w:bidi="en-US"/>
              </w:rPr>
            </w:pPr>
            <w:r>
              <w:rPr>
                <w:b/>
              </w:rPr>
              <w:t>Glasgow Outcome Scale</w:t>
            </w:r>
          </w:p>
        </w:tc>
        <w:tc>
          <w:tcPr>
            <w:tcW w:w="3260" w:type="dxa"/>
            <w:tcBorders>
              <w:top w:val="single" w:sz="4" w:space="0" w:color="auto"/>
              <w:left w:val="single" w:sz="4" w:space="0" w:color="auto"/>
              <w:bottom w:val="single" w:sz="4" w:space="0" w:color="auto"/>
              <w:right w:val="single" w:sz="4" w:space="0" w:color="auto"/>
            </w:tcBorders>
            <w:hideMark/>
          </w:tcPr>
          <w:p w:rsidR="009E25B0" w:rsidRDefault="009E25B0" w:rsidP="0058734B">
            <w:pPr>
              <w:autoSpaceDE w:val="0"/>
              <w:autoSpaceDN w:val="0"/>
              <w:adjustRightInd w:val="0"/>
              <w:jc w:val="both"/>
              <w:rPr>
                <w:rFonts w:eastAsiaTheme="minorEastAsia"/>
                <w:b/>
                <w:sz w:val="22"/>
                <w:szCs w:val="22"/>
                <w:lang w:bidi="en-US"/>
              </w:rPr>
            </w:pPr>
            <w:r>
              <w:rPr>
                <w:b/>
              </w:rPr>
              <w:t>Utility multiplier</w:t>
            </w:r>
          </w:p>
        </w:tc>
      </w:tr>
      <w:tr w:rsidR="009E25B0" w:rsidTr="0058734B">
        <w:tc>
          <w:tcPr>
            <w:tcW w:w="2943" w:type="dxa"/>
            <w:tcBorders>
              <w:top w:val="single" w:sz="4" w:space="0" w:color="auto"/>
              <w:left w:val="single" w:sz="4" w:space="0" w:color="auto"/>
              <w:bottom w:val="single" w:sz="4" w:space="0" w:color="auto"/>
              <w:right w:val="single" w:sz="4" w:space="0" w:color="auto"/>
            </w:tcBorders>
            <w:hideMark/>
          </w:tcPr>
          <w:p w:rsidR="009E25B0" w:rsidRDefault="009E25B0" w:rsidP="0058734B">
            <w:pPr>
              <w:autoSpaceDE w:val="0"/>
              <w:autoSpaceDN w:val="0"/>
              <w:adjustRightInd w:val="0"/>
              <w:jc w:val="both"/>
              <w:rPr>
                <w:rFonts w:eastAsiaTheme="minorEastAsia"/>
                <w:sz w:val="22"/>
                <w:szCs w:val="22"/>
                <w:lang w:bidi="en-US"/>
              </w:rPr>
            </w:pPr>
            <w:r>
              <w:t xml:space="preserve">GOS 2: Vegetative State </w:t>
            </w:r>
          </w:p>
        </w:tc>
        <w:tc>
          <w:tcPr>
            <w:tcW w:w="3260" w:type="dxa"/>
            <w:tcBorders>
              <w:top w:val="single" w:sz="4" w:space="0" w:color="auto"/>
              <w:left w:val="single" w:sz="4" w:space="0" w:color="auto"/>
              <w:bottom w:val="single" w:sz="4" w:space="0" w:color="auto"/>
              <w:right w:val="single" w:sz="4" w:space="0" w:color="auto"/>
            </w:tcBorders>
            <w:hideMark/>
          </w:tcPr>
          <w:p w:rsidR="009E25B0" w:rsidRDefault="009E25B0" w:rsidP="0058734B">
            <w:pPr>
              <w:autoSpaceDE w:val="0"/>
              <w:autoSpaceDN w:val="0"/>
              <w:adjustRightInd w:val="0"/>
              <w:jc w:val="both"/>
              <w:rPr>
                <w:rFonts w:eastAsiaTheme="minorEastAsia"/>
                <w:sz w:val="22"/>
                <w:szCs w:val="22"/>
                <w:lang w:bidi="en-US"/>
              </w:rPr>
            </w:pPr>
            <w:r>
              <w:t>0</w:t>
            </w:r>
          </w:p>
        </w:tc>
      </w:tr>
      <w:tr w:rsidR="009E25B0" w:rsidTr="0058734B">
        <w:tc>
          <w:tcPr>
            <w:tcW w:w="2943" w:type="dxa"/>
            <w:tcBorders>
              <w:top w:val="single" w:sz="4" w:space="0" w:color="auto"/>
              <w:left w:val="single" w:sz="4" w:space="0" w:color="auto"/>
              <w:bottom w:val="single" w:sz="4" w:space="0" w:color="auto"/>
              <w:right w:val="single" w:sz="4" w:space="0" w:color="auto"/>
            </w:tcBorders>
            <w:hideMark/>
          </w:tcPr>
          <w:p w:rsidR="009E25B0" w:rsidRDefault="009E25B0" w:rsidP="0058734B">
            <w:pPr>
              <w:autoSpaceDE w:val="0"/>
              <w:autoSpaceDN w:val="0"/>
              <w:adjustRightInd w:val="0"/>
              <w:jc w:val="both"/>
              <w:rPr>
                <w:rFonts w:eastAsiaTheme="minorEastAsia"/>
                <w:sz w:val="22"/>
                <w:szCs w:val="22"/>
                <w:lang w:bidi="en-US"/>
              </w:rPr>
            </w:pPr>
            <w:r>
              <w:t>GOS 3: Severely disabled</w:t>
            </w:r>
          </w:p>
        </w:tc>
        <w:tc>
          <w:tcPr>
            <w:tcW w:w="3260" w:type="dxa"/>
            <w:tcBorders>
              <w:top w:val="single" w:sz="4" w:space="0" w:color="auto"/>
              <w:left w:val="single" w:sz="4" w:space="0" w:color="auto"/>
              <w:bottom w:val="single" w:sz="4" w:space="0" w:color="auto"/>
              <w:right w:val="single" w:sz="4" w:space="0" w:color="auto"/>
            </w:tcBorders>
            <w:hideMark/>
          </w:tcPr>
          <w:p w:rsidR="009E25B0" w:rsidRDefault="009E25B0" w:rsidP="0058734B">
            <w:pPr>
              <w:autoSpaceDE w:val="0"/>
              <w:autoSpaceDN w:val="0"/>
              <w:adjustRightInd w:val="0"/>
              <w:jc w:val="both"/>
              <w:rPr>
                <w:rFonts w:eastAsiaTheme="minorEastAsia"/>
                <w:sz w:val="22"/>
                <w:szCs w:val="22"/>
                <w:lang w:bidi="en-US"/>
              </w:rPr>
            </w:pPr>
            <w:r>
              <w:t xml:space="preserve">0.226 (95% CI 0.221 to 0.231) </w:t>
            </w:r>
          </w:p>
        </w:tc>
      </w:tr>
      <w:tr w:rsidR="009E25B0" w:rsidTr="0058734B">
        <w:tc>
          <w:tcPr>
            <w:tcW w:w="2943" w:type="dxa"/>
            <w:tcBorders>
              <w:top w:val="single" w:sz="4" w:space="0" w:color="auto"/>
              <w:left w:val="single" w:sz="4" w:space="0" w:color="auto"/>
              <w:bottom w:val="single" w:sz="4" w:space="0" w:color="auto"/>
              <w:right w:val="single" w:sz="4" w:space="0" w:color="auto"/>
            </w:tcBorders>
            <w:hideMark/>
          </w:tcPr>
          <w:p w:rsidR="009E25B0" w:rsidRDefault="009E25B0" w:rsidP="0058734B">
            <w:pPr>
              <w:autoSpaceDE w:val="0"/>
              <w:autoSpaceDN w:val="0"/>
              <w:adjustRightInd w:val="0"/>
              <w:jc w:val="both"/>
              <w:rPr>
                <w:rFonts w:eastAsiaTheme="minorEastAsia"/>
                <w:sz w:val="22"/>
                <w:szCs w:val="22"/>
                <w:lang w:bidi="en-US"/>
              </w:rPr>
            </w:pPr>
            <w:r>
              <w:t>GOS 4: Moderately disabled</w:t>
            </w:r>
          </w:p>
        </w:tc>
        <w:tc>
          <w:tcPr>
            <w:tcW w:w="3260" w:type="dxa"/>
            <w:tcBorders>
              <w:top w:val="single" w:sz="4" w:space="0" w:color="auto"/>
              <w:left w:val="single" w:sz="4" w:space="0" w:color="auto"/>
              <w:bottom w:val="single" w:sz="4" w:space="0" w:color="auto"/>
              <w:right w:val="single" w:sz="4" w:space="0" w:color="auto"/>
            </w:tcBorders>
            <w:hideMark/>
          </w:tcPr>
          <w:p w:rsidR="009E25B0" w:rsidRDefault="009E25B0" w:rsidP="0058734B">
            <w:pPr>
              <w:autoSpaceDE w:val="0"/>
              <w:autoSpaceDN w:val="0"/>
              <w:adjustRightInd w:val="0"/>
              <w:jc w:val="both"/>
              <w:rPr>
                <w:rFonts w:eastAsiaTheme="minorEastAsia"/>
                <w:sz w:val="22"/>
                <w:szCs w:val="22"/>
                <w:lang w:bidi="en-US"/>
              </w:rPr>
            </w:pPr>
            <w:r>
              <w:t>0.642 (95% CI 0.638 to 0.645)</w:t>
            </w:r>
          </w:p>
        </w:tc>
      </w:tr>
      <w:tr w:rsidR="009E25B0" w:rsidTr="0058734B">
        <w:tc>
          <w:tcPr>
            <w:tcW w:w="2943" w:type="dxa"/>
            <w:tcBorders>
              <w:top w:val="single" w:sz="4" w:space="0" w:color="auto"/>
              <w:left w:val="single" w:sz="4" w:space="0" w:color="auto"/>
              <w:bottom w:val="single" w:sz="4" w:space="0" w:color="auto"/>
              <w:right w:val="single" w:sz="4" w:space="0" w:color="auto"/>
            </w:tcBorders>
            <w:hideMark/>
          </w:tcPr>
          <w:p w:rsidR="009E25B0" w:rsidRDefault="009E25B0" w:rsidP="0058734B">
            <w:pPr>
              <w:autoSpaceDE w:val="0"/>
              <w:autoSpaceDN w:val="0"/>
              <w:adjustRightInd w:val="0"/>
              <w:jc w:val="both"/>
              <w:rPr>
                <w:rFonts w:eastAsiaTheme="minorEastAsia"/>
                <w:sz w:val="22"/>
                <w:szCs w:val="22"/>
                <w:lang w:bidi="en-US"/>
              </w:rPr>
            </w:pPr>
            <w:r>
              <w:t>GOS 5: Good recovery</w:t>
            </w:r>
          </w:p>
        </w:tc>
        <w:tc>
          <w:tcPr>
            <w:tcW w:w="3260" w:type="dxa"/>
            <w:tcBorders>
              <w:top w:val="single" w:sz="4" w:space="0" w:color="auto"/>
              <w:left w:val="single" w:sz="4" w:space="0" w:color="auto"/>
              <w:bottom w:val="single" w:sz="4" w:space="0" w:color="auto"/>
              <w:right w:val="single" w:sz="4" w:space="0" w:color="auto"/>
            </w:tcBorders>
            <w:hideMark/>
          </w:tcPr>
          <w:p w:rsidR="009E25B0" w:rsidRDefault="009E25B0" w:rsidP="0058734B">
            <w:pPr>
              <w:keepNext/>
              <w:autoSpaceDE w:val="0"/>
              <w:autoSpaceDN w:val="0"/>
              <w:adjustRightInd w:val="0"/>
              <w:jc w:val="both"/>
              <w:rPr>
                <w:rFonts w:eastAsiaTheme="minorEastAsia"/>
                <w:sz w:val="22"/>
                <w:szCs w:val="22"/>
                <w:lang w:bidi="en-US"/>
              </w:rPr>
            </w:pPr>
            <w:r>
              <w:t xml:space="preserve">0.895 (95% CI 0.892 to 0.898) </w:t>
            </w:r>
          </w:p>
        </w:tc>
      </w:tr>
    </w:tbl>
    <w:p w:rsidR="009E25B0" w:rsidRPr="009E25B0" w:rsidRDefault="009E25B0" w:rsidP="009E25B0">
      <w:pPr>
        <w:rPr>
          <w:lang w:val="en-US" w:bidi="en-US"/>
        </w:rPr>
      </w:pPr>
      <w:r>
        <w:rPr>
          <w:lang w:val="en-US" w:bidi="en-US"/>
        </w:rPr>
        <w:t>[Write something more here]</w:t>
      </w:r>
    </w:p>
    <w:p w:rsidR="000D28AB" w:rsidRDefault="009E25B0" w:rsidP="000D28AB">
      <w:pPr>
        <w:pStyle w:val="Heading3"/>
      </w:pPr>
      <w:r>
        <w:t>Summary</w:t>
      </w:r>
    </w:p>
    <w:p w:rsidR="009E25B0" w:rsidRDefault="009E25B0" w:rsidP="009E25B0">
      <w:r>
        <w:t>[Write something here]</w:t>
      </w:r>
    </w:p>
    <w:p w:rsidR="000D28AB" w:rsidRDefault="000D28AB" w:rsidP="000D28AB">
      <w:pPr>
        <w:pStyle w:val="Heading2"/>
      </w:pPr>
      <w:r>
        <w:t xml:space="preserve">Discussion: </w:t>
      </w:r>
    </w:p>
    <w:p w:rsidR="000D28AB" w:rsidRDefault="000D28AB" w:rsidP="000D28AB">
      <w:pPr>
        <w:pStyle w:val="Heading3"/>
      </w:pPr>
      <w:r>
        <w:t>Para 1: Summary of what found</w:t>
      </w:r>
    </w:p>
    <w:p w:rsidR="00205F08" w:rsidRDefault="00205F08" w:rsidP="00205F08">
      <w:pPr>
        <w:rPr>
          <w:lang w:val="en-US" w:bidi="en-US"/>
        </w:rPr>
      </w:pPr>
      <w:r>
        <w:rPr>
          <w:lang w:val="en-US" w:bidi="en-US"/>
        </w:rPr>
        <w:t>[Write something here]</w:t>
      </w:r>
    </w:p>
    <w:p w:rsidR="00462BB1" w:rsidRDefault="00462BB1" w:rsidP="00205F08">
      <w:pPr>
        <w:rPr>
          <w:lang w:val="en-US" w:bidi="en-US"/>
        </w:rPr>
      </w:pPr>
      <w:r>
        <w:rPr>
          <w:lang w:val="en-US" w:bidi="en-US"/>
        </w:rPr>
        <w:t xml:space="preserve">This study demonstrated that, using a fairly simple simulation-based </w:t>
      </w:r>
      <w:r w:rsidR="00763745">
        <w:rPr>
          <w:lang w:val="en-US" w:bidi="en-US"/>
        </w:rPr>
        <w:t>approach, it is possible to m</w:t>
      </w:r>
      <w:r w:rsidR="00760FD0">
        <w:rPr>
          <w:lang w:val="en-US" w:bidi="en-US"/>
        </w:rPr>
        <w:t>ap utility estimates for stroke in a way that does not lose information about….</w:t>
      </w:r>
    </w:p>
    <w:p w:rsidR="00205F08" w:rsidRPr="00205F08" w:rsidRDefault="00760FD0" w:rsidP="00205F08">
      <w:pPr>
        <w:rPr>
          <w:lang w:val="en-US" w:bidi="en-US"/>
        </w:rPr>
      </w:pPr>
      <w:r>
        <w:rPr>
          <w:lang w:val="en-US" w:bidi="en-US"/>
        </w:rPr>
        <w:t xml:space="preserve">Approach developed when trying to determine downstream implications of prescribing an oral anticoagulant (OAC), which affects both risk of stroke and risk of bleeds. In case of major bleeds, the effects can be similar to those of strokes, so it is useful to estimate implications in terms of utility </w:t>
      </w:r>
      <w:del w:id="18" w:author="Matt" w:date="2012-02-27T08:36:00Z">
        <w:r w:rsidDel="006B6E78">
          <w:rPr>
            <w:lang w:val="en-US" w:bidi="en-US"/>
          </w:rPr>
          <w:delText xml:space="preserve">affects </w:delText>
        </w:r>
      </w:del>
      <w:ins w:id="19" w:author="Matt" w:date="2012-02-27T08:36:00Z">
        <w:r w:rsidR="006B6E78">
          <w:rPr>
            <w:lang w:val="en-US" w:bidi="en-US"/>
          </w:rPr>
          <w:t xml:space="preserve">effects </w:t>
        </w:r>
      </w:ins>
      <w:r>
        <w:rPr>
          <w:lang w:val="en-US" w:bidi="en-US"/>
        </w:rPr>
        <w:t xml:space="preserve">from the same patient dataset. </w:t>
      </w:r>
    </w:p>
    <w:p w:rsidR="000D28AB" w:rsidRDefault="000D28AB" w:rsidP="000D28AB">
      <w:pPr>
        <w:pStyle w:val="Heading3"/>
      </w:pPr>
      <w:r>
        <w:t>Para 2: Shortcomings</w:t>
      </w:r>
    </w:p>
    <w:p w:rsidR="00A37A2B" w:rsidRDefault="00A37A2B" w:rsidP="00A37A2B">
      <w:r>
        <w:t xml:space="preserve">Potential issue is that we assumed distribution of </w:t>
      </w:r>
      <w:proofErr w:type="spellStart"/>
      <w:proofErr w:type="gramStart"/>
      <w:r>
        <w:t>mRS</w:t>
      </w:r>
      <w:proofErr w:type="spellEnd"/>
      <w:proofErr w:type="gramEnd"/>
      <w:r>
        <w:t xml:space="preserve"> states within GOS states is the same as within the OXVAS</w:t>
      </w:r>
      <w:r w:rsidR="000D0043">
        <w:t>C</w:t>
      </w:r>
      <w:r>
        <w:t xml:space="preserve"> data. However, not a very strong assumption as </w:t>
      </w:r>
      <w:r w:rsidR="004E5D56">
        <w:t>…</w:t>
      </w:r>
    </w:p>
    <w:p w:rsidR="004E5D56" w:rsidRDefault="004E5D56" w:rsidP="00A37A2B"/>
    <w:p w:rsidR="004E5D56" w:rsidRDefault="004E5D56" w:rsidP="00A37A2B">
      <w:commentRangeStart w:id="20"/>
      <w:r>
        <w:t>For</w:t>
      </w:r>
      <w:commentRangeEnd w:id="20"/>
      <w:r w:rsidR="006B6E78">
        <w:rPr>
          <w:rStyle w:val="CommentReference"/>
        </w:rPr>
        <w:commentReference w:id="20"/>
      </w:r>
      <w:r>
        <w:t xml:space="preserve"> simplicity this 24 month state is assumed to be the patient’s permanent state until another event occurs, and the patients for whom </w:t>
      </w:r>
      <w:proofErr w:type="spellStart"/>
      <w:proofErr w:type="gramStart"/>
      <w:r>
        <w:t>mRS</w:t>
      </w:r>
      <w:proofErr w:type="spellEnd"/>
      <w:proofErr w:type="gramEnd"/>
      <w:r>
        <w:t xml:space="preserve"> outcomes were reported were assumed to be representative of those for whom the data were not collected.</w:t>
      </w:r>
    </w:p>
    <w:p w:rsidR="00462BB1" w:rsidRDefault="00462BB1" w:rsidP="00A37A2B">
      <w:r>
        <w:t xml:space="preserve">Assume patients die instantly. </w:t>
      </w:r>
    </w:p>
    <w:p w:rsidR="00462BB1" w:rsidRDefault="00760FD0" w:rsidP="00A37A2B">
      <w:r>
        <w:t xml:space="preserve">Not sure how representative Oxfordshire is of the rest of the country. Not sure how relevant these findings are to international evaluations, due to differences in clinical practice. </w:t>
      </w:r>
    </w:p>
    <w:p w:rsidR="00760FD0" w:rsidRDefault="00760FD0" w:rsidP="00A37A2B">
      <w:commentRangeStart w:id="21"/>
      <w:r>
        <w:t>Normal distributions assumed for utilities. Obviously wrong in the sense that the distribution ranges from negative to positive infinity, and so can include values greater than one. Also does not incorporate correlation between utility estimates for dependent and independent state. We should instinctively assume that a dependent state will have a lower utility than an independent state. However as values used to derive both states were drawn independently, it is possible that some estimates of the mean of dependent state may be higher than those of mean of independent state. In this case the utility estimates were different enough there was no violation of the assumption of monotonicity. This is an issue we are investigating elsewhere [ref].</w:t>
      </w:r>
      <w:bookmarkStart w:id="22" w:name="_GoBack"/>
      <w:bookmarkEnd w:id="22"/>
      <w:commentRangeEnd w:id="21"/>
      <w:r w:rsidR="006B6E78">
        <w:rPr>
          <w:rStyle w:val="CommentReference"/>
        </w:rPr>
        <w:commentReference w:id="21"/>
      </w:r>
    </w:p>
    <w:p w:rsidR="004E5D56" w:rsidRDefault="004E5D56" w:rsidP="00A37A2B"/>
    <w:p w:rsidR="000D28AB" w:rsidRDefault="000D28AB" w:rsidP="000D28AB">
      <w:pPr>
        <w:pStyle w:val="Heading3"/>
      </w:pPr>
      <w:r>
        <w:t>Para 3: How relates to other findings</w:t>
      </w:r>
    </w:p>
    <w:p w:rsidR="00DD1189" w:rsidRPr="00DD1189" w:rsidRDefault="00DD1189" w:rsidP="00DD1189">
      <w:pPr>
        <w:rPr>
          <w:lang w:val="en-US" w:bidi="en-US"/>
        </w:rPr>
      </w:pPr>
      <w:r>
        <w:rPr>
          <w:lang w:val="en-US" w:bidi="en-US"/>
        </w:rPr>
        <w:t>Existing sources of utility estimates following stroke based on studies conducted some time ago [ref]. Outcomes following stroke may have changed since due to improvements in patient management.</w:t>
      </w:r>
    </w:p>
    <w:p w:rsidR="0044660C" w:rsidRDefault="0044660C" w:rsidP="0044660C">
      <w:r>
        <w:t xml:space="preserve">Similar estimates for independent state despite very different methodology. </w:t>
      </w:r>
      <w:proofErr w:type="gramStart"/>
      <w:r>
        <w:t>Somewhat higher estimates for dependent states.</w:t>
      </w:r>
      <w:proofErr w:type="gramEnd"/>
      <w:r>
        <w:t xml:space="preserve"> Could this be due to improvements in clinical practice or choice of different thresholds?</w:t>
      </w:r>
    </w:p>
    <w:p w:rsidR="00205F08" w:rsidRDefault="00205F08" w:rsidP="00205F08">
      <w:pPr>
        <w:spacing w:line="360" w:lineRule="auto"/>
        <w:jc w:val="both"/>
      </w:pPr>
      <w:r>
        <w:t>Our estimated utility multipliers are very similar to those presented in Dorman et al.,</w:t>
      </w:r>
      <w:r w:rsidR="003D5EAE">
        <w:fldChar w:fldCharType="begin"/>
      </w:r>
      <w:r>
        <w:instrText xml:space="preserve"> ADDIN REFMGR.CITE &lt;Refman&gt;&lt;Cite&gt;&lt;Author&gt;Dorman&lt;/Author&gt;&lt;Year&gt;2000&lt;/Year&gt;&lt;RecNum&gt;34&lt;/RecNum&gt;&lt;IDText&gt;Are the modified &amp;quot;simple questions&amp;quot; a valid and reliable measure of health related quality of life after stroke?&lt;/IDText&gt;&lt;MDL Ref_Type="Journal"&gt;&lt;Ref_Type&gt;Journal&lt;/Ref_Type&gt;&lt;Ref_ID&gt;34&lt;/Ref_ID&gt;&lt;Title_Primary&gt;Are the modified &amp;quot;simple questions&amp;quot; a valid and reliable measure of health related quality of life after stroke?&lt;/Title_Primary&gt;&lt;Authors_Primary&gt;Dorman,P.&lt;/Authors_Primary&gt;&lt;Authors_Primary&gt;Dennis,M.&lt;/Authors_Primary&gt;&lt;Authors_Primary&gt;Sandercock,P.&lt;/Authors_Primary&gt;&lt;Date_Primary&gt;2000&lt;/Date_Primary&gt;&lt;Keywords&gt;health&lt;/Keywords&gt;&lt;Keywords&gt;quality of life&lt;/Keywords&gt;&lt;Keywords&gt;life&lt;/Keywords&gt;&lt;Keywords&gt;stroke&lt;/Keywords&gt;&lt;Reprint&gt;Not in File&lt;/Reprint&gt;&lt;Start_Page&gt;487&lt;/Start_Page&gt;&lt;End_Page&gt;493&lt;/End_Page&gt;&lt;Periodical&gt;J Neurol Neurosurg Psychiatry&lt;/Periodical&gt;&lt;Volume&gt;69&lt;/Volume&gt;&lt;Issue&gt;4&lt;/Issue&gt;&lt;ZZ_JournalFull&gt;&lt;f name="System"&gt;J Neurol Neurosurg Psychiatry&lt;/f&gt;&lt;/ZZ_JournalFull&gt;&lt;ZZ_WorkformID&gt;1&lt;/ZZ_WorkformID&gt;&lt;/MDL&gt;&lt;/Cite&gt;&lt;/Refman&gt;</w:instrText>
      </w:r>
      <w:r w:rsidR="003D5EAE">
        <w:fldChar w:fldCharType="separate"/>
      </w:r>
      <w:r>
        <w:rPr>
          <w:noProof/>
          <w:vertAlign w:val="superscript"/>
        </w:rPr>
        <w:t>149</w:t>
      </w:r>
      <w:r w:rsidR="003D5EAE">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(as shown in Figure 9). In the case of dependent strokes (</w:t>
      </w:r>
      <w:proofErr w:type="spellStart"/>
      <w:proofErr w:type="gramStart"/>
      <w:r>
        <w:t>mRS</w:t>
      </w:r>
      <w:proofErr w:type="spellEnd"/>
      <w:proofErr w:type="gramEnd"/>
      <w:r>
        <w:t xml:space="preserve"> 3-5), for example, only around 4% were the worst category </w:t>
      </w:r>
      <w:proofErr w:type="spellStart"/>
      <w:r>
        <w:t>mRS</w:t>
      </w:r>
      <w:proofErr w:type="spellEnd"/>
      <w:r>
        <w:t xml:space="preserve"> 5, which has an estimated EQ-5D score around zero, and around 75% were in the least worst category </w:t>
      </w:r>
      <w:proofErr w:type="spellStart"/>
      <w:r>
        <w:t>mRS</w:t>
      </w:r>
      <w:proofErr w:type="spellEnd"/>
      <w:r>
        <w:t xml:space="preserve"> 3, which has an estimated EQ-5D score over 0.5. The discrepancy may reflect improvements in the prognosis following strokes in the decade that separates the studies used. </w:t>
      </w:r>
    </w:p>
    <w:p w:rsidR="000D28AB" w:rsidRDefault="000D28AB" w:rsidP="000D28AB">
      <w:pPr>
        <w:pStyle w:val="Heading3"/>
      </w:pPr>
      <w:r>
        <w:t>Para 4: Implications for Research</w:t>
      </w:r>
    </w:p>
    <w:p w:rsidR="00313A2A" w:rsidRDefault="00313A2A" w:rsidP="00313A2A">
      <w:r>
        <w:t xml:space="preserve">Further economic evaluations should use these estimates or derive new estimates in a similar way in order to </w:t>
      </w:r>
      <w:r w:rsidR="0044660C">
        <w:t xml:space="preserve">ensure they reflect current rather than slightly outdated evidence on clinical practice. </w:t>
      </w:r>
    </w:p>
    <w:p w:rsidR="0044660C" w:rsidRDefault="0044660C" w:rsidP="00313A2A">
      <w:r>
        <w:t xml:space="preserve">Use of this data allows more </w:t>
      </w:r>
      <w:commentRangeStart w:id="23"/>
      <w:r>
        <w:t>variegated</w:t>
      </w:r>
      <w:commentRangeEnd w:id="23"/>
      <w:r w:rsidR="00DB5DC1">
        <w:rPr>
          <w:rStyle w:val="CommentReference"/>
        </w:rPr>
        <w:commentReference w:id="23"/>
      </w:r>
      <w:r>
        <w:t xml:space="preserve"> models to be used, with each </w:t>
      </w:r>
      <w:proofErr w:type="spellStart"/>
      <w:proofErr w:type="gramStart"/>
      <w:r>
        <w:t>mRS</w:t>
      </w:r>
      <w:proofErr w:type="spellEnd"/>
      <w:proofErr w:type="gramEnd"/>
      <w:r>
        <w:t xml:space="preserve"> state represented within an economic model. </w:t>
      </w:r>
    </w:p>
    <w:p w:rsidR="00462BB1" w:rsidRDefault="00462BB1" w:rsidP="00313A2A">
      <w:proofErr w:type="gramStart"/>
      <w:r>
        <w:t xml:space="preserve">Relationship between </w:t>
      </w:r>
      <w:proofErr w:type="spellStart"/>
      <w:r>
        <w:t>mRS</w:t>
      </w:r>
      <w:proofErr w:type="spellEnd"/>
      <w:r>
        <w:t xml:space="preserve"> and </w:t>
      </w:r>
      <w:proofErr w:type="spellStart"/>
      <w:r>
        <w:t>Barthel</w:t>
      </w:r>
      <w:proofErr w:type="spellEnd"/>
      <w:r>
        <w:t xml:space="preserve"> </w:t>
      </w:r>
      <w:commentRangeStart w:id="24"/>
      <w:r>
        <w:t>Index</w:t>
      </w:r>
      <w:commentRangeEnd w:id="24"/>
      <w:r w:rsidR="00DB5DC1">
        <w:rPr>
          <w:rStyle w:val="CommentReference"/>
        </w:rPr>
        <w:commentReference w:id="24"/>
      </w:r>
      <w:r>
        <w:t>.</w:t>
      </w:r>
      <w:proofErr w:type="gramEnd"/>
    </w:p>
    <w:p w:rsidR="000D28AB" w:rsidRDefault="000D28AB" w:rsidP="000D28AB">
      <w:pPr>
        <w:pStyle w:val="Heading3"/>
      </w:pPr>
      <w:r>
        <w:t>Para 5: Implications for clinical practice</w:t>
      </w:r>
    </w:p>
    <w:p w:rsidR="00313A2A" w:rsidRDefault="00313A2A" w:rsidP="00313A2A">
      <w:r>
        <w:t>The choice of estimates does not have a direct effect on clinical practice. Instead, it may have an indirect effect on clinical practice by affecting the results of cost-effectiveness models, which in turn may affect the decisions made by funding and commissioning bodies about which treatments are to be available on the NHS and similar healthcare bodies.</w:t>
      </w:r>
    </w:p>
    <w:p w:rsidR="0044660C" w:rsidRDefault="0044660C" w:rsidP="00313A2A">
      <w:r>
        <w:t xml:space="preserve">Potential implication is that, as a lot of variation of outcomes appears to exist within the ‘dependent state category’, it may be informative to subdivide this category. </w:t>
      </w:r>
    </w:p>
    <w:p w:rsidR="000D28AB" w:rsidRDefault="000D28AB" w:rsidP="000D28AB">
      <w:pPr>
        <w:pStyle w:val="Heading3"/>
      </w:pPr>
      <w:r>
        <w:t>Para 6</w:t>
      </w:r>
    </w:p>
    <w:p w:rsidR="00205F08" w:rsidRDefault="00205F08" w:rsidP="00205F08">
      <w:r>
        <w:t>[Write something here]</w:t>
      </w:r>
    </w:p>
    <w:p w:rsidR="00462BB1" w:rsidRDefault="00462BB1" w:rsidP="00205F08">
      <w:proofErr w:type="gramStart"/>
      <w:r>
        <w:t>Relationship between disease specific and generic utility scales.</w:t>
      </w:r>
      <w:proofErr w:type="gramEnd"/>
      <w:r>
        <w:t xml:space="preserve"> </w:t>
      </w:r>
    </w:p>
    <w:p w:rsidR="00462BB1" w:rsidRDefault="00462BB1" w:rsidP="00205F08">
      <w:r>
        <w:lastRenderedPageBreak/>
        <w:t xml:space="preserve">How disease specific is </w:t>
      </w:r>
      <w:proofErr w:type="spellStart"/>
      <w:r>
        <w:t>mRS</w:t>
      </w:r>
      <w:proofErr w:type="spellEnd"/>
      <w:r>
        <w:t xml:space="preserve">? Is it generic in the sense of being a description of disabilities? </w:t>
      </w:r>
      <w:proofErr w:type="gramStart"/>
      <w:r>
        <w:t>Or disease specific in terms of being about strokes?</w:t>
      </w:r>
      <w:proofErr w:type="gramEnd"/>
    </w:p>
    <w:p w:rsidR="00AC177B" w:rsidRDefault="00AC177B" w:rsidP="00AC177B">
      <w:pPr>
        <w:pStyle w:val="Heading2"/>
      </w:pPr>
      <w:commentRangeStart w:id="25"/>
      <w:r>
        <w:t>Appendix</w:t>
      </w:r>
      <w:commentRangeEnd w:id="25"/>
      <w:r w:rsidR="00DB5DC1">
        <w:rPr>
          <w:rStyle w:val="CommentReference"/>
          <w:rFonts w:asciiTheme="minorHAnsi" w:eastAsiaTheme="minorHAnsi" w:hAnsiTheme="minorHAnsi" w:cstheme="minorBidi"/>
          <w:b w:val="0"/>
          <w:i w:val="0"/>
          <w:lang w:val="en-GB" w:bidi="ar-SA"/>
        </w:rPr>
        <w:commentReference w:id="25"/>
      </w:r>
    </w:p>
    <w:p w:rsidR="00AC177B" w:rsidRDefault="00AC177B" w:rsidP="00AC177B">
      <w:r>
        <w:t>The R code used to produce the above simulations is reproduced below:</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This</w:t>
      </w:r>
      <w:proofErr w:type="gramEnd"/>
      <w:r w:rsidRPr="00AC177B">
        <w:rPr>
          <w:rFonts w:ascii="Courier New" w:hAnsi="Courier New"/>
        </w:rPr>
        <w:t xml:space="preserve"> function produces bootstrapped CIs of means of a vector</w:t>
      </w:r>
    </w:p>
    <w:p w:rsidR="00AC177B" w:rsidRPr="00AC177B" w:rsidRDefault="00AC177B" w:rsidP="00AC177B">
      <w:pPr>
        <w:spacing w:after="0"/>
        <w:rPr>
          <w:rFonts w:ascii="Courier New" w:hAnsi="Courier New"/>
        </w:rPr>
      </w:pPr>
      <w:proofErr w:type="spellStart"/>
      <w:r w:rsidRPr="00AC177B">
        <w:rPr>
          <w:rFonts w:ascii="Courier New" w:hAnsi="Courier New"/>
        </w:rPr>
        <w:t>Bootstrapper</w:t>
      </w:r>
      <w:proofErr w:type="spellEnd"/>
      <w:r w:rsidRPr="00AC177B">
        <w:rPr>
          <w:rFonts w:ascii="Courier New" w:hAnsi="Courier New"/>
        </w:rPr>
        <w:t xml:space="preserve"> &lt;- </w:t>
      </w:r>
      <w:proofErr w:type="gramStart"/>
      <w:r w:rsidRPr="00AC177B">
        <w:rPr>
          <w:rFonts w:ascii="Courier New" w:hAnsi="Courier New"/>
        </w:rPr>
        <w:t>function(</w:t>
      </w:r>
      <w:proofErr w:type="gramEnd"/>
      <w:r w:rsidRPr="00AC177B">
        <w:rPr>
          <w:rFonts w:ascii="Courier New" w:hAnsi="Courier New"/>
        </w:rPr>
        <w:t>inputs, simulates = 10000){</w:t>
      </w:r>
    </w:p>
    <w:p w:rsidR="00AC177B" w:rsidRPr="00AC177B" w:rsidRDefault="00AC177B" w:rsidP="00AC177B">
      <w:pPr>
        <w:spacing w:after="0"/>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w:t>
      </w:r>
      <w:proofErr w:type="gramStart"/>
      <w:r w:rsidRPr="00AC177B">
        <w:rPr>
          <w:rFonts w:ascii="Courier New" w:hAnsi="Courier New"/>
        </w:rPr>
        <w:t>vector(</w:t>
      </w:r>
      <w:proofErr w:type="gramEnd"/>
      <w:r w:rsidRPr="00AC177B">
        <w:rPr>
          <w:rFonts w:ascii="Courier New" w:hAnsi="Courier New"/>
        </w:rPr>
        <w:t>"numeric", simulates)</w:t>
      </w:r>
    </w:p>
    <w:p w:rsidR="00AC177B" w:rsidRPr="00AC177B" w:rsidRDefault="00AC177B" w:rsidP="00AC177B">
      <w:pPr>
        <w:spacing w:after="0"/>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w:t>
      </w:r>
      <w:proofErr w:type="gramStart"/>
      <w:r w:rsidRPr="00AC177B">
        <w:rPr>
          <w:rFonts w:ascii="Courier New" w:hAnsi="Courier New"/>
        </w:rPr>
        <w:t>length(</w:t>
      </w:r>
      <w:proofErr w:type="gramEnd"/>
      <w:r w:rsidRPr="00AC177B">
        <w:rPr>
          <w:rFonts w:ascii="Courier New" w:hAnsi="Courier New"/>
        </w:rPr>
        <w:t>inputs)</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for</w:t>
      </w:r>
      <w:proofErr w:type="gramEnd"/>
      <w:r w:rsidRPr="00AC177B">
        <w:rPr>
          <w:rFonts w:ascii="Courier New" w:hAnsi="Courier New"/>
        </w:rPr>
        <w:t xml:space="preserve"> (</w:t>
      </w:r>
      <w:proofErr w:type="spellStart"/>
      <w:r w:rsidRPr="00AC177B">
        <w:rPr>
          <w:rFonts w:ascii="Courier New" w:hAnsi="Courier New"/>
        </w:rPr>
        <w:t>i</w:t>
      </w:r>
      <w:proofErr w:type="spellEnd"/>
      <w:r w:rsidRPr="00AC177B">
        <w:rPr>
          <w:rFonts w:ascii="Courier New" w:hAnsi="Courier New"/>
        </w:rPr>
        <w:t xml:space="preserve">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return(</w:t>
      </w:r>
      <w:proofErr w:type="spellStart"/>
      <w:proofErr w:type="gramEnd"/>
      <w:r w:rsidRPr="00AC177B">
        <w:rPr>
          <w:rFonts w:ascii="Courier New" w:hAnsi="Courier New"/>
        </w:rPr>
        <w:t>X.mean</w:t>
      </w:r>
      <w:proofErr w:type="spellEnd"/>
      <w:r w:rsidRPr="00AC177B">
        <w:rPr>
          <w:rFonts w:ascii="Courier New" w:hAnsi="Courier New"/>
        </w:rPr>
        <w:t>)</w:t>
      </w:r>
    </w:p>
    <w:p w:rsidR="00AC177B" w:rsidRPr="00AC177B" w:rsidRDefault="00AC177B" w:rsidP="00AC177B">
      <w:pPr>
        <w:spacing w:after="0"/>
        <w:rPr>
          <w:rFonts w:ascii="Courier New" w:hAnsi="Courier New"/>
        </w:rPr>
      </w:pPr>
      <w:r w:rsidRPr="00AC177B">
        <w:rPr>
          <w:rFonts w:ascii="Courier New" w:hAnsi="Courier New"/>
        </w:rPr>
        <w:t>}</w:t>
      </w:r>
    </w:p>
    <w:p w:rsidR="00AC177B" w:rsidRDefault="00AC177B" w:rsidP="00AC177B">
      <w:pPr>
        <w:rPr>
          <w:lang w:val="en-US" w:bidi="en-US"/>
        </w:rPr>
      </w:pPr>
    </w:p>
    <w:p w:rsidR="00AC177B" w:rsidRPr="00AC177B" w:rsidRDefault="00AC177B" w:rsidP="00AC177B">
      <w:pPr>
        <w:rPr>
          <w:lang w:val="en-US" w:bidi="en-US"/>
        </w:rPr>
      </w:pPr>
      <w:proofErr w:type="gramStart"/>
      <w:r w:rsidRPr="00AC177B">
        <w:rPr>
          <w:lang w:val="en-US" w:bidi="en-US"/>
        </w:rPr>
        <w:t>require(</w:t>
      </w:r>
      <w:proofErr w:type="spellStart"/>
      <w:proofErr w:type="gramEnd"/>
      <w:r w:rsidRPr="00AC177B">
        <w:rPr>
          <w:lang w:val="en-US" w:bidi="en-US"/>
        </w:rPr>
        <w:t>MCMCpack</w:t>
      </w:r>
      <w:proofErr w:type="spellEnd"/>
      <w:r w:rsidRPr="00AC177B">
        <w:rPr>
          <w:lang w:val="en-US" w:bidi="en-US"/>
        </w:rPr>
        <w:t>)</w:t>
      </w:r>
    </w:p>
    <w:p w:rsidR="00AC177B" w:rsidRPr="00AC177B" w:rsidRDefault="00AC177B" w:rsidP="00AC177B">
      <w:pPr>
        <w:spacing w:after="0"/>
        <w:rPr>
          <w:rFonts w:ascii="Courier New" w:hAnsi="Courier New"/>
        </w:rPr>
      </w:pPr>
      <w:r w:rsidRPr="00AC177B">
        <w:rPr>
          <w:rFonts w:ascii="Courier New" w:hAnsi="Courier New"/>
        </w:rPr>
        <w:t>N.PSA &lt;- 10000</w:t>
      </w:r>
    </w:p>
    <w:p w:rsidR="00AC177B" w:rsidRPr="00AC177B" w:rsidRDefault="00AC177B" w:rsidP="00AC177B">
      <w:pPr>
        <w:spacing w:after="0"/>
        <w:rPr>
          <w:rFonts w:ascii="Courier New" w:hAnsi="Courier New"/>
        </w:rPr>
      </w:pPr>
      <w:r w:rsidRPr="00AC177B">
        <w:rPr>
          <w:rFonts w:ascii="Courier New" w:hAnsi="Courier New"/>
        </w:rPr>
        <w:t># Dead/</w:t>
      </w:r>
      <w:proofErr w:type="spellStart"/>
      <w:r w:rsidRPr="00AC177B">
        <w:rPr>
          <w:rFonts w:ascii="Courier New" w:hAnsi="Courier New"/>
        </w:rPr>
        <w:t>nondead</w:t>
      </w:r>
      <w:proofErr w:type="spellEnd"/>
      <w:r w:rsidRPr="00AC177B">
        <w:rPr>
          <w:rFonts w:ascii="Courier New" w:hAnsi="Courier New"/>
        </w:rPr>
        <w:t xml:space="preserve"> following stroke:</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from</w:t>
      </w:r>
      <w:proofErr w:type="gramEnd"/>
      <w:r w:rsidRPr="00AC177B">
        <w:rPr>
          <w:rFonts w:ascii="Courier New" w:hAnsi="Courier New"/>
        </w:rPr>
        <w:t xml:space="preserve"> Table 1: 319 dead out of 1283</w:t>
      </w:r>
    </w:p>
    <w:p w:rsidR="00AC177B" w:rsidRPr="00AC177B" w:rsidRDefault="00AC177B" w:rsidP="00AC177B">
      <w:pPr>
        <w:spacing w:after="0"/>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proofErr w:type="gramStart"/>
      <w:r w:rsidRPr="00AC177B">
        <w:rPr>
          <w:rFonts w:ascii="Courier New" w:hAnsi="Courier New"/>
        </w:rPr>
        <w:t>rbinom</w:t>
      </w:r>
      <w:proofErr w:type="spellEnd"/>
      <w:r w:rsidRPr="00AC177B">
        <w:rPr>
          <w:rFonts w:ascii="Courier New" w:hAnsi="Courier New"/>
        </w:rPr>
        <w:t>(</w:t>
      </w:r>
      <w:proofErr w:type="gramEnd"/>
      <w:r w:rsidRPr="00AC177B">
        <w:rPr>
          <w:rFonts w:ascii="Courier New" w:hAnsi="Courier New"/>
        </w:rPr>
        <w:t>N.PSA, 1283, (319/1283)) / 1283</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 </w:t>
      </w:r>
      <w:proofErr w:type="spellStart"/>
      <w:proofErr w:type="gramStart"/>
      <w:r w:rsidRPr="00AC177B">
        <w:rPr>
          <w:rFonts w:ascii="Courier New" w:hAnsi="Courier New"/>
        </w:rPr>
        <w:t>mRS</w:t>
      </w:r>
      <w:proofErr w:type="spellEnd"/>
      <w:proofErr w:type="gramEnd"/>
      <w:r w:rsidRPr="00AC177B">
        <w:rPr>
          <w:rFonts w:ascii="Courier New" w:hAnsi="Courier New"/>
        </w:rPr>
        <w:t xml:space="preserve"> following stroke, if not dead</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from</w:t>
      </w:r>
      <w:proofErr w:type="gramEnd"/>
      <w:r w:rsidRPr="00AC177B">
        <w:rPr>
          <w:rFonts w:ascii="Courier New" w:hAnsi="Courier New"/>
        </w:rPr>
        <w:t xml:space="preserve"> Table 1, 24 months</w:t>
      </w:r>
    </w:p>
    <w:p w:rsidR="00AC177B" w:rsidRPr="00AC177B" w:rsidRDefault="00AC177B" w:rsidP="00AC177B">
      <w:pPr>
        <w:spacing w:after="0"/>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proofErr w:type="gramStart"/>
      <w:r w:rsidRPr="00AC177B">
        <w:rPr>
          <w:rFonts w:ascii="Courier New" w:hAnsi="Courier New"/>
        </w:rPr>
        <w:t>rdirichlet</w:t>
      </w:r>
      <w:proofErr w:type="spellEnd"/>
      <w:r w:rsidRPr="00AC177B">
        <w:rPr>
          <w:rFonts w:ascii="Courier New" w:hAnsi="Courier New"/>
        </w:rPr>
        <w:t>(</w:t>
      </w:r>
      <w:proofErr w:type="gramEnd"/>
      <w:r w:rsidRPr="00AC177B">
        <w:rPr>
          <w:rFonts w:ascii="Courier New" w:hAnsi="Courier New"/>
        </w:rPr>
        <w:t>N.PSA, c(61, 143, 111, 82, 24, 4))</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three</w:t>
      </w:r>
      <w:proofErr w:type="gramEnd"/>
      <w:r w:rsidRPr="00AC177B">
        <w:rPr>
          <w:rFonts w:ascii="Courier New" w:hAnsi="Courier New"/>
        </w:rPr>
        <w:t xml:space="preserve"> state reduction:</w:t>
      </w:r>
    </w:p>
    <w:p w:rsidR="00AC177B" w:rsidRPr="00AC177B" w:rsidRDefault="00AC177B" w:rsidP="00AC177B">
      <w:pPr>
        <w:spacing w:after="0"/>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proofErr w:type="gramStart"/>
      <w:r w:rsidRPr="00AC177B">
        <w:rPr>
          <w:rFonts w:ascii="Courier New" w:hAnsi="Courier New"/>
        </w:rPr>
        <w:t>cbind</w:t>
      </w:r>
      <w:proofErr w:type="spellEnd"/>
      <w:r w:rsidRPr="00AC177B">
        <w:rPr>
          <w:rFonts w:ascii="Courier New" w:hAnsi="Courier New"/>
        </w:rPr>
        <w:t>(</w:t>
      </w:r>
      <w:proofErr w:type="gram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proofErr w:type="gramStart"/>
      <w:r w:rsidRPr="00AC177B">
        <w:rPr>
          <w:rFonts w:ascii="Courier New" w:hAnsi="Courier New"/>
        </w:rPr>
        <w:t>cbind</w:t>
      </w:r>
      <w:proofErr w:type="spellEnd"/>
      <w:r w:rsidRPr="00AC177B">
        <w:rPr>
          <w:rFonts w:ascii="Courier New" w:hAnsi="Courier New"/>
        </w:rPr>
        <w:t>(</w:t>
      </w:r>
      <w:proofErr w:type="spellStart"/>
      <w:proofErr w:type="gramEnd"/>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gramStart"/>
      <w:r w:rsidRPr="00AC177B">
        <w:rPr>
          <w:rFonts w:ascii="Courier New" w:hAnsi="Courier New"/>
        </w:rPr>
        <w:t>apply(</w:t>
      </w:r>
      <w:proofErr w:type="gramEnd"/>
      <w:r w:rsidRPr="00AC177B">
        <w:rPr>
          <w:rFonts w:ascii="Courier New" w:hAnsi="Courier New"/>
        </w:rPr>
        <w:t>DeadDepInd_followingStroke,2, mean)</w:t>
      </w:r>
    </w:p>
    <w:p w:rsidR="00AC177B" w:rsidRPr="00AC177B" w:rsidRDefault="00AC177B" w:rsidP="00AC177B">
      <w:pPr>
        <w:spacing w:after="0"/>
        <w:rPr>
          <w:rFonts w:ascii="Courier New" w:hAnsi="Courier New"/>
        </w:rPr>
      </w:pPr>
      <w:proofErr w:type="spellStart"/>
      <w:proofErr w:type="gramStart"/>
      <w:r w:rsidRPr="00AC177B">
        <w:rPr>
          <w:rFonts w:ascii="Courier New" w:hAnsi="Courier New"/>
        </w:rPr>
        <w:t>colnames</w:t>
      </w:r>
      <w:proofErr w:type="spellEnd"/>
      <w:r w:rsidRPr="00AC177B">
        <w:rPr>
          <w:rFonts w:ascii="Courier New" w:hAnsi="Courier New"/>
        </w:rPr>
        <w:t>(</w:t>
      </w:r>
      <w:proofErr w:type="spellStart"/>
      <w:proofErr w:type="gramEnd"/>
      <w:r w:rsidRPr="00AC177B">
        <w:rPr>
          <w:rFonts w:ascii="Courier New" w:hAnsi="Courier New"/>
        </w:rPr>
        <w:t>DeadDepInd_followingStroke</w:t>
      </w:r>
      <w:proofErr w:type="spellEnd"/>
      <w:r w:rsidRPr="00AC177B">
        <w:rPr>
          <w:rFonts w:ascii="Courier New" w:hAnsi="Courier New"/>
        </w:rPr>
        <w:t>) &lt;- c("Dead", "Independent", "Dependent")</w:t>
      </w: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Using</w:t>
      </w:r>
      <w:proofErr w:type="gramEnd"/>
      <w:r w:rsidRPr="00AC177B">
        <w:rPr>
          <w:rFonts w:ascii="Courier New" w:hAnsi="Courier New"/>
        </w:rPr>
        <w:t xml:space="preserve"> table 3 (24 months column) from </w:t>
      </w:r>
      <w:proofErr w:type="spellStart"/>
      <w:r w:rsidRPr="00AC177B">
        <w:rPr>
          <w:rFonts w:ascii="Courier New" w:hAnsi="Courier New"/>
        </w:rPr>
        <w:t>Rivero</w:t>
      </w:r>
      <w:proofErr w:type="spellEnd"/>
      <w:r w:rsidRPr="00AC177B">
        <w:rPr>
          <w:rFonts w:ascii="Courier New" w:hAnsi="Courier New"/>
        </w:rPr>
        <w:t>-Arias</w:t>
      </w:r>
    </w:p>
    <w:p w:rsidR="00AC177B" w:rsidRPr="00AC177B" w:rsidRDefault="00AC177B" w:rsidP="00AC177B">
      <w:pPr>
        <w:spacing w:after="0"/>
        <w:rPr>
          <w:rFonts w:ascii="Courier New" w:hAnsi="Courier New"/>
        </w:rPr>
      </w:pPr>
      <w:r w:rsidRPr="00AC177B">
        <w:rPr>
          <w:rFonts w:ascii="Courier New" w:hAnsi="Courier New"/>
        </w:rPr>
        <w:t xml:space="preserve">s0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.959, .074)</w:t>
      </w:r>
    </w:p>
    <w:p w:rsidR="00AC177B" w:rsidRPr="00AC177B" w:rsidRDefault="00AC177B" w:rsidP="00AC177B">
      <w:pPr>
        <w:spacing w:after="0"/>
        <w:rPr>
          <w:rFonts w:ascii="Courier New" w:hAnsi="Courier New"/>
        </w:rPr>
      </w:pPr>
      <w:r w:rsidRPr="00AC177B">
        <w:rPr>
          <w:rFonts w:ascii="Courier New" w:hAnsi="Courier New"/>
        </w:rPr>
        <w:t xml:space="preserve">s1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.812 , .181)</w:t>
      </w:r>
    </w:p>
    <w:p w:rsidR="00AC177B" w:rsidRPr="00AC177B" w:rsidRDefault="00AC177B" w:rsidP="00AC177B">
      <w:pPr>
        <w:spacing w:after="0"/>
        <w:rPr>
          <w:rFonts w:ascii="Courier New" w:hAnsi="Courier New"/>
        </w:rPr>
      </w:pPr>
      <w:r w:rsidRPr="00AC177B">
        <w:rPr>
          <w:rFonts w:ascii="Courier New" w:hAnsi="Courier New"/>
        </w:rPr>
        <w:t xml:space="preserve">s2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.656, .218)</w:t>
      </w:r>
    </w:p>
    <w:p w:rsidR="00AC177B" w:rsidRPr="00AC177B" w:rsidRDefault="00AC177B" w:rsidP="00AC177B">
      <w:pPr>
        <w:spacing w:after="0"/>
        <w:rPr>
          <w:rFonts w:ascii="Courier New" w:hAnsi="Courier New"/>
        </w:rPr>
      </w:pPr>
      <w:r w:rsidRPr="00AC177B">
        <w:rPr>
          <w:rFonts w:ascii="Courier New" w:hAnsi="Courier New"/>
        </w:rPr>
        <w:t xml:space="preserve">s3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.545, .277)</w:t>
      </w:r>
    </w:p>
    <w:p w:rsidR="00AC177B" w:rsidRPr="00AC177B" w:rsidRDefault="00AC177B" w:rsidP="00AC177B">
      <w:pPr>
        <w:spacing w:after="0"/>
        <w:rPr>
          <w:rFonts w:ascii="Courier New" w:hAnsi="Courier New"/>
        </w:rPr>
      </w:pPr>
      <w:r w:rsidRPr="00AC177B">
        <w:rPr>
          <w:rFonts w:ascii="Courier New" w:hAnsi="Courier New"/>
        </w:rPr>
        <w:t xml:space="preserve">s4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.248, .281)</w:t>
      </w:r>
    </w:p>
    <w:p w:rsidR="00AC177B" w:rsidRPr="00AC177B" w:rsidRDefault="00AC177B" w:rsidP="00AC177B">
      <w:pPr>
        <w:spacing w:after="0"/>
        <w:rPr>
          <w:rFonts w:ascii="Courier New" w:hAnsi="Courier New"/>
        </w:rPr>
      </w:pPr>
      <w:r w:rsidRPr="00AC177B">
        <w:rPr>
          <w:rFonts w:ascii="Courier New" w:hAnsi="Courier New"/>
        </w:rPr>
        <w:t xml:space="preserve">s5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.020, .046)</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mult.s1 &lt;- s1/s0</w:t>
      </w:r>
    </w:p>
    <w:p w:rsidR="00AC177B" w:rsidRPr="00AC177B" w:rsidRDefault="00AC177B" w:rsidP="00AC177B">
      <w:pPr>
        <w:spacing w:after="0"/>
        <w:rPr>
          <w:rFonts w:ascii="Courier New" w:hAnsi="Courier New"/>
        </w:rPr>
      </w:pPr>
      <w:r w:rsidRPr="00AC177B">
        <w:rPr>
          <w:rFonts w:ascii="Courier New" w:hAnsi="Courier New"/>
        </w:rPr>
        <w:t>mult.s2 &lt;- s2/s0</w:t>
      </w:r>
    </w:p>
    <w:p w:rsidR="00AC177B" w:rsidRPr="00AC177B" w:rsidRDefault="00AC177B" w:rsidP="00AC177B">
      <w:pPr>
        <w:spacing w:after="0"/>
        <w:rPr>
          <w:rFonts w:ascii="Courier New" w:hAnsi="Courier New"/>
        </w:rPr>
      </w:pPr>
      <w:r w:rsidRPr="00AC177B">
        <w:rPr>
          <w:rFonts w:ascii="Courier New" w:hAnsi="Courier New"/>
        </w:rPr>
        <w:lastRenderedPageBreak/>
        <w:t>mult.s3 &lt;- s3/s0</w:t>
      </w:r>
    </w:p>
    <w:p w:rsidR="00AC177B" w:rsidRPr="00AC177B" w:rsidRDefault="00AC177B" w:rsidP="00AC177B">
      <w:pPr>
        <w:spacing w:after="0"/>
        <w:rPr>
          <w:rFonts w:ascii="Courier New" w:hAnsi="Courier New"/>
        </w:rPr>
      </w:pPr>
      <w:r w:rsidRPr="00AC177B">
        <w:rPr>
          <w:rFonts w:ascii="Courier New" w:hAnsi="Courier New"/>
        </w:rPr>
        <w:t>mult.s4 &lt;- s4/s0</w:t>
      </w:r>
    </w:p>
    <w:p w:rsidR="00AC177B" w:rsidRDefault="00AC177B" w:rsidP="00AC177B">
      <w:pPr>
        <w:spacing w:after="0"/>
        <w:rPr>
          <w:rFonts w:ascii="Courier New" w:hAnsi="Courier New"/>
        </w:rPr>
      </w:pPr>
      <w:r w:rsidRPr="00AC177B">
        <w:rPr>
          <w:rFonts w:ascii="Courier New" w:hAnsi="Courier New"/>
        </w:rPr>
        <w:t>mult.s5 &lt;- s5/s0</w:t>
      </w: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,1:3]</w:t>
      </w:r>
    </w:p>
    <w:p w:rsidR="00AC177B" w:rsidRPr="00AC177B" w:rsidRDefault="00AC177B" w:rsidP="00AC177B">
      <w:pPr>
        <w:spacing w:after="0"/>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,4:6]</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Stroke.Dep</w:t>
      </w:r>
      <w:proofErr w:type="spellEnd"/>
      <w:r w:rsidRPr="00AC177B">
        <w:rPr>
          <w:rFonts w:ascii="Courier New" w:hAnsi="Courier New"/>
        </w:rPr>
        <w:t>, 1, sum)</w:t>
      </w:r>
    </w:p>
    <w:p w:rsidR="00AC177B" w:rsidRPr="00AC177B" w:rsidRDefault="00AC177B" w:rsidP="00AC177B">
      <w:pPr>
        <w:spacing w:after="0"/>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1, sum)</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AC177B" w:rsidRPr="00AC177B" w:rsidRDefault="00AC177B" w:rsidP="00AC177B">
      <w:pPr>
        <w:spacing w:after="0"/>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proofErr w:type="gramStart"/>
      <w:r w:rsidRPr="00AC177B">
        <w:rPr>
          <w:rFonts w:ascii="Courier New" w:hAnsi="Courier New"/>
        </w:rPr>
        <w:t>Stroke.Ind</w:t>
      </w:r>
      <w:proofErr w:type="spellEnd"/>
      <w:r w:rsidRPr="00AC177B">
        <w:rPr>
          <w:rFonts w:ascii="Courier New" w:hAnsi="Courier New"/>
        </w:rPr>
        <w:t>[</w:t>
      </w:r>
      <w:proofErr w:type="gram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AC177B" w:rsidRPr="00AC177B" w:rsidRDefault="00AC177B" w:rsidP="00AC177B">
      <w:pPr>
        <w:spacing w:after="0"/>
        <w:rPr>
          <w:rFonts w:ascii="Courier New" w:hAnsi="Courier New"/>
        </w:rPr>
      </w:pPr>
    </w:p>
    <w:p w:rsidR="00AC177B" w:rsidRDefault="00AC177B" w:rsidP="00AC177B">
      <w:pPr>
        <w:spacing w:after="0"/>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proofErr w:type="gramStart"/>
      <w:r w:rsidRPr="00AC177B">
        <w:rPr>
          <w:rFonts w:ascii="Courier New" w:hAnsi="Courier New"/>
        </w:rPr>
        <w:t>Stroke.Dep</w:t>
      </w:r>
      <w:proofErr w:type="spellEnd"/>
      <w:r w:rsidRPr="00AC177B">
        <w:rPr>
          <w:rFonts w:ascii="Courier New" w:hAnsi="Courier New"/>
        </w:rPr>
        <w:t>[</w:t>
      </w:r>
      <w:proofErr w:type="gram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n.bootstraps</w:t>
      </w:r>
      <w:proofErr w:type="spellEnd"/>
      <w:r w:rsidRPr="00AC177B">
        <w:rPr>
          <w:rFonts w:ascii="Courier New" w:hAnsi="Courier New"/>
        </w:rPr>
        <w:t xml:space="preserve"> &lt;- 10000</w:t>
      </w:r>
    </w:p>
    <w:p w:rsidR="00AC177B" w:rsidRPr="00AC177B" w:rsidRDefault="00AC177B" w:rsidP="00AC177B">
      <w:pPr>
        <w:spacing w:after="0"/>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gramStart"/>
      <w:r w:rsidRPr="00AC177B">
        <w:rPr>
          <w:rFonts w:ascii="Courier New" w:hAnsi="Courier New"/>
        </w:rPr>
        <w:t>vector(</w:t>
      </w:r>
      <w:proofErr w:type="gramEnd"/>
      <w:r w:rsidRPr="00AC177B">
        <w:rPr>
          <w:rFonts w:ascii="Courier New" w:hAnsi="Courier New"/>
        </w:rPr>
        <w:t xml:space="preserve">"numeric", </w:t>
      </w:r>
      <w:proofErr w:type="spellStart"/>
      <w:r w:rsidRPr="00AC177B">
        <w:rPr>
          <w:rFonts w:ascii="Courier New" w:hAnsi="Courier New"/>
        </w:rPr>
        <w:t>n.bootstraps</w:t>
      </w:r>
      <w:proofErr w:type="spellEnd"/>
      <w:r w:rsidRPr="00AC177B">
        <w:rPr>
          <w:rFonts w:ascii="Courier New" w:hAnsi="Courier New"/>
        </w:rPr>
        <w:t>)</w:t>
      </w:r>
    </w:p>
    <w:p w:rsidR="00AC177B" w:rsidRPr="00AC177B" w:rsidRDefault="00AC177B" w:rsidP="00AC177B">
      <w:pPr>
        <w:spacing w:after="0"/>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gramStart"/>
      <w:r w:rsidRPr="00AC177B">
        <w:rPr>
          <w:rFonts w:ascii="Courier New" w:hAnsi="Courier New"/>
        </w:rPr>
        <w:t>vector(</w:t>
      </w:r>
      <w:proofErr w:type="gramEnd"/>
      <w:r w:rsidRPr="00AC177B">
        <w:rPr>
          <w:rFonts w:ascii="Courier New" w:hAnsi="Courier New"/>
        </w:rPr>
        <w:t xml:space="preserve">"numeric", </w:t>
      </w:r>
      <w:proofErr w:type="spellStart"/>
      <w:r w:rsidRPr="00AC177B">
        <w:rPr>
          <w:rFonts w:ascii="Courier New" w:hAnsi="Courier New"/>
        </w:rPr>
        <w:t>n.bootstraps</w:t>
      </w:r>
      <w:proofErr w:type="spellEnd"/>
      <w:r w:rsidRPr="00AC177B">
        <w:rPr>
          <w:rFonts w:ascii="Courier New" w:hAnsi="Courier New"/>
        </w:rPr>
        <w:t>)</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gramStart"/>
      <w:r w:rsidRPr="00AC177B">
        <w:rPr>
          <w:rFonts w:ascii="Courier New" w:hAnsi="Courier New"/>
        </w:rPr>
        <w:t>for</w:t>
      </w:r>
      <w:proofErr w:type="gramEnd"/>
      <w:r w:rsidRPr="00AC177B">
        <w:rPr>
          <w:rFonts w:ascii="Courier New" w:hAnsi="Courier New"/>
        </w:rPr>
        <w:t xml:space="preserve"> (</w:t>
      </w:r>
      <w:proofErr w:type="spellStart"/>
      <w:r w:rsidRPr="00AC177B">
        <w:rPr>
          <w:rFonts w:ascii="Courier New" w:hAnsi="Courier New"/>
        </w:rPr>
        <w:t>i</w:t>
      </w:r>
      <w:proofErr w:type="spellEnd"/>
      <w:r w:rsidRPr="00AC177B">
        <w:rPr>
          <w:rFonts w:ascii="Courier New" w:hAnsi="Courier New"/>
        </w:rPr>
        <w:t xml:space="preserve"> in 1:n.bootstraps){</w:t>
      </w:r>
      <w:proofErr w:type="spellStart"/>
      <w:r w:rsidRPr="00AC177B">
        <w:rPr>
          <w:rFonts w:ascii="Courier New" w:hAnsi="Courier New"/>
        </w:rPr>
        <w:t>Stroke.Ind.utils.mean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w:t>
      </w:r>
      <w:proofErr w:type="spellStart"/>
      <w:r w:rsidRPr="00AC177B">
        <w:rPr>
          <w:rFonts w:ascii="Courier New" w:hAnsi="Courier New"/>
        </w:rPr>
        <w:t>Stroke.Ind.utils</w:t>
      </w:r>
      <w:proofErr w:type="spellEnd"/>
      <w:r w:rsidRPr="00AC177B">
        <w:rPr>
          <w:rFonts w:ascii="Courier New" w:hAnsi="Courier New"/>
        </w:rPr>
        <w:t xml:space="preserve">[sample(1:N.PSA, </w:t>
      </w:r>
      <w:proofErr w:type="spellStart"/>
      <w:r w:rsidRPr="00AC177B">
        <w:rPr>
          <w:rFonts w:ascii="Courier New" w:hAnsi="Courier New"/>
        </w:rPr>
        <w:t>n.bootstraps</w:t>
      </w:r>
      <w:proofErr w:type="spellEnd"/>
      <w:r w:rsidRPr="00AC177B">
        <w:rPr>
          <w:rFonts w:ascii="Courier New" w:hAnsi="Courier New"/>
        </w:rPr>
        <w:t>, replace=T)])}</w:t>
      </w:r>
    </w:p>
    <w:p w:rsidR="00AC177B" w:rsidRPr="00AC177B" w:rsidRDefault="00AC177B" w:rsidP="00AC177B">
      <w:pPr>
        <w:spacing w:after="0"/>
        <w:rPr>
          <w:rFonts w:ascii="Courier New" w:hAnsi="Courier New"/>
        </w:rPr>
      </w:pPr>
      <w:proofErr w:type="gramStart"/>
      <w:r w:rsidRPr="00AC177B">
        <w:rPr>
          <w:rFonts w:ascii="Courier New" w:hAnsi="Courier New"/>
        </w:rPr>
        <w:t>for</w:t>
      </w:r>
      <w:proofErr w:type="gramEnd"/>
      <w:r w:rsidRPr="00AC177B">
        <w:rPr>
          <w:rFonts w:ascii="Courier New" w:hAnsi="Courier New"/>
        </w:rPr>
        <w:t xml:space="preserve"> (</w:t>
      </w:r>
      <w:proofErr w:type="spellStart"/>
      <w:r w:rsidRPr="00AC177B">
        <w:rPr>
          <w:rFonts w:ascii="Courier New" w:hAnsi="Courier New"/>
        </w:rPr>
        <w:t>i</w:t>
      </w:r>
      <w:proofErr w:type="spellEnd"/>
      <w:r w:rsidRPr="00AC177B">
        <w:rPr>
          <w:rFonts w:ascii="Courier New" w:hAnsi="Courier New"/>
        </w:rPr>
        <w:t xml:space="preserve"> in 1:n.bootstraps){</w:t>
      </w:r>
      <w:proofErr w:type="spellStart"/>
      <w:r w:rsidRPr="00AC177B">
        <w:rPr>
          <w:rFonts w:ascii="Courier New" w:hAnsi="Courier New"/>
        </w:rPr>
        <w:t>Stroke.Dep.utils.mean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w:t>
      </w:r>
      <w:proofErr w:type="spellStart"/>
      <w:r w:rsidRPr="00AC177B">
        <w:rPr>
          <w:rFonts w:ascii="Courier New" w:hAnsi="Courier New"/>
        </w:rPr>
        <w:t>Stroke.Dep.utils</w:t>
      </w:r>
      <w:proofErr w:type="spellEnd"/>
      <w:r w:rsidRPr="00AC177B">
        <w:rPr>
          <w:rFonts w:ascii="Courier New" w:hAnsi="Courier New"/>
        </w:rPr>
        <w:t xml:space="preserve">[sample(1:N.PSA, </w:t>
      </w:r>
      <w:proofErr w:type="spellStart"/>
      <w:r w:rsidRPr="00AC177B">
        <w:rPr>
          <w:rFonts w:ascii="Courier New" w:hAnsi="Courier New"/>
        </w:rPr>
        <w:t>n.bootstraps</w:t>
      </w:r>
      <w:proofErr w:type="spellEnd"/>
      <w:r w:rsidRPr="00AC177B">
        <w:rPr>
          <w:rFonts w:ascii="Courier New" w:hAnsi="Courier New"/>
        </w:rPr>
        <w:t>, replace=T)])}</w:t>
      </w:r>
    </w:p>
    <w:p w:rsidR="00AC177B" w:rsidRPr="00AC177B" w:rsidRDefault="00AC177B" w:rsidP="00AC177B">
      <w:pPr>
        <w:spacing w:after="0"/>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proofErr w:type="gramStart"/>
      <w:r w:rsidRPr="00AC177B">
        <w:rPr>
          <w:rFonts w:ascii="Courier New" w:hAnsi="Courier New"/>
        </w:rPr>
        <w:t>Bootstrapper</w:t>
      </w:r>
      <w:proofErr w:type="spellEnd"/>
      <w:r w:rsidRPr="00AC177B">
        <w:rPr>
          <w:rFonts w:ascii="Courier New" w:hAnsi="Courier New"/>
        </w:rPr>
        <w:t>(</w:t>
      </w:r>
      <w:proofErr w:type="spellStart"/>
      <w:proofErr w:type="gramEnd"/>
      <w:r w:rsidRPr="00AC177B">
        <w:rPr>
          <w:rFonts w:ascii="Courier New" w:hAnsi="Courier New"/>
        </w:rPr>
        <w:t>Stroke.Ind.utils</w:t>
      </w:r>
      <w:proofErr w:type="spellEnd"/>
      <w:r w:rsidRPr="00AC177B">
        <w:rPr>
          <w:rFonts w:ascii="Courier New" w:hAnsi="Courier New"/>
        </w:rPr>
        <w:t>)</w:t>
      </w:r>
    </w:p>
    <w:p w:rsidR="00AC177B" w:rsidRDefault="00AC177B" w:rsidP="00AC177B">
      <w:pPr>
        <w:spacing w:after="0"/>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proofErr w:type="gramStart"/>
      <w:r w:rsidRPr="00AC177B">
        <w:rPr>
          <w:rFonts w:ascii="Courier New" w:hAnsi="Courier New"/>
        </w:rPr>
        <w:t>Bootstrapper</w:t>
      </w:r>
      <w:proofErr w:type="spellEnd"/>
      <w:r w:rsidRPr="00AC177B">
        <w:rPr>
          <w:rFonts w:ascii="Courier New" w:hAnsi="Courier New"/>
        </w:rPr>
        <w:t>(</w:t>
      </w:r>
      <w:proofErr w:type="spellStart"/>
      <w:proofErr w:type="gramEnd"/>
      <w:r w:rsidRPr="00AC177B">
        <w:rPr>
          <w:rFonts w:ascii="Courier New" w:hAnsi="Courier New"/>
        </w:rPr>
        <w:t>Stroke.Dep.utils</w:t>
      </w:r>
      <w:proofErr w:type="spellEnd"/>
      <w:r w:rsidRPr="00AC177B">
        <w:rPr>
          <w:rFonts w:ascii="Courier New" w:hAnsi="Courier New"/>
        </w:rPr>
        <w:t>)</w:t>
      </w: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GOS_5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,1:2]</w:t>
      </w:r>
    </w:p>
    <w:p w:rsidR="00AC177B" w:rsidRPr="00AC177B" w:rsidRDefault="00AC177B" w:rsidP="00AC177B">
      <w:pPr>
        <w:spacing w:after="0"/>
        <w:rPr>
          <w:rFonts w:ascii="Courier New" w:hAnsi="Courier New"/>
        </w:rPr>
      </w:pPr>
      <w:r w:rsidRPr="00AC177B">
        <w:rPr>
          <w:rFonts w:ascii="Courier New" w:hAnsi="Courier New"/>
        </w:rPr>
        <w:t xml:space="preserve">GOS_4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,3:4]</w:t>
      </w:r>
    </w:p>
    <w:p w:rsidR="00AC177B" w:rsidRPr="00AC177B" w:rsidRDefault="00AC177B" w:rsidP="00AC177B">
      <w:pPr>
        <w:spacing w:after="0"/>
        <w:rPr>
          <w:rFonts w:ascii="Courier New" w:hAnsi="Courier New"/>
        </w:rPr>
      </w:pPr>
      <w:r w:rsidRPr="00AC177B">
        <w:rPr>
          <w:rFonts w:ascii="Courier New" w:hAnsi="Courier New"/>
        </w:rPr>
        <w:t xml:space="preserve">GOS_3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,5:6]</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GOS_5.sums &lt;- </w:t>
      </w:r>
      <w:proofErr w:type="gramStart"/>
      <w:r w:rsidRPr="00AC177B">
        <w:rPr>
          <w:rFonts w:ascii="Courier New" w:hAnsi="Courier New"/>
        </w:rPr>
        <w:t>apply(</w:t>
      </w:r>
      <w:proofErr w:type="gramEnd"/>
      <w:r w:rsidRPr="00AC177B">
        <w:rPr>
          <w:rFonts w:ascii="Courier New" w:hAnsi="Courier New"/>
        </w:rPr>
        <w:t>GOS_5, 1, sum)</w:t>
      </w:r>
    </w:p>
    <w:p w:rsidR="00AC177B" w:rsidRPr="00AC177B" w:rsidRDefault="00AC177B" w:rsidP="00AC177B">
      <w:pPr>
        <w:spacing w:after="0"/>
        <w:rPr>
          <w:rFonts w:ascii="Courier New" w:hAnsi="Courier New"/>
        </w:rPr>
      </w:pPr>
      <w:r w:rsidRPr="00AC177B">
        <w:rPr>
          <w:rFonts w:ascii="Courier New" w:hAnsi="Courier New"/>
        </w:rPr>
        <w:t xml:space="preserve">GOS_4.sums &lt;- </w:t>
      </w:r>
      <w:proofErr w:type="gramStart"/>
      <w:r w:rsidRPr="00AC177B">
        <w:rPr>
          <w:rFonts w:ascii="Courier New" w:hAnsi="Courier New"/>
        </w:rPr>
        <w:t>apply(</w:t>
      </w:r>
      <w:proofErr w:type="gramEnd"/>
      <w:r w:rsidRPr="00AC177B">
        <w:rPr>
          <w:rFonts w:ascii="Courier New" w:hAnsi="Courier New"/>
        </w:rPr>
        <w:t>GOS_4, 1, sum)</w:t>
      </w:r>
    </w:p>
    <w:p w:rsidR="00AC177B" w:rsidRPr="00AC177B" w:rsidRDefault="00AC177B" w:rsidP="00AC177B">
      <w:pPr>
        <w:spacing w:after="0"/>
        <w:rPr>
          <w:rFonts w:ascii="Courier New" w:hAnsi="Courier New"/>
        </w:rPr>
      </w:pPr>
      <w:r w:rsidRPr="00AC177B">
        <w:rPr>
          <w:rFonts w:ascii="Courier New" w:hAnsi="Courier New"/>
        </w:rPr>
        <w:t xml:space="preserve">GOS_3.sums &lt;- </w:t>
      </w:r>
      <w:proofErr w:type="gramStart"/>
      <w:r w:rsidRPr="00AC177B">
        <w:rPr>
          <w:rFonts w:ascii="Courier New" w:hAnsi="Courier New"/>
        </w:rPr>
        <w:t>apply(</w:t>
      </w:r>
      <w:proofErr w:type="gramEnd"/>
      <w:r w:rsidRPr="00AC177B">
        <w:rPr>
          <w:rFonts w:ascii="Courier New" w:hAnsi="Courier New"/>
        </w:rPr>
        <w:t>GOS_3, 1, sum)</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GOS_5 &lt;- </w:t>
      </w:r>
      <w:proofErr w:type="gramStart"/>
      <w:r w:rsidRPr="00AC177B">
        <w:rPr>
          <w:rFonts w:ascii="Courier New" w:hAnsi="Courier New"/>
        </w:rPr>
        <w:t>apply(</w:t>
      </w:r>
      <w:proofErr w:type="gramEnd"/>
      <w:r w:rsidRPr="00AC177B">
        <w:rPr>
          <w:rFonts w:ascii="Courier New" w:hAnsi="Courier New"/>
        </w:rPr>
        <w:t>GOS_5, 2, function (x) x / GOS_5.sums)</w:t>
      </w:r>
    </w:p>
    <w:p w:rsidR="00AC177B" w:rsidRPr="00AC177B" w:rsidRDefault="00AC177B" w:rsidP="00AC177B">
      <w:pPr>
        <w:spacing w:after="0"/>
        <w:rPr>
          <w:rFonts w:ascii="Courier New" w:hAnsi="Courier New"/>
        </w:rPr>
      </w:pPr>
      <w:r w:rsidRPr="00AC177B">
        <w:rPr>
          <w:rFonts w:ascii="Courier New" w:hAnsi="Courier New"/>
        </w:rPr>
        <w:t xml:space="preserve">GOS_4 &lt;- </w:t>
      </w:r>
      <w:proofErr w:type="gramStart"/>
      <w:r w:rsidRPr="00AC177B">
        <w:rPr>
          <w:rFonts w:ascii="Courier New" w:hAnsi="Courier New"/>
        </w:rPr>
        <w:t>apply(</w:t>
      </w:r>
      <w:proofErr w:type="gramEnd"/>
      <w:r w:rsidRPr="00AC177B">
        <w:rPr>
          <w:rFonts w:ascii="Courier New" w:hAnsi="Courier New"/>
        </w:rPr>
        <w:t>GOS_4, 2, function (x) x / GOS_4.sums)</w:t>
      </w:r>
    </w:p>
    <w:p w:rsidR="00AC177B" w:rsidRPr="00AC177B" w:rsidRDefault="00AC177B" w:rsidP="00AC177B">
      <w:pPr>
        <w:spacing w:after="0"/>
        <w:rPr>
          <w:rFonts w:ascii="Courier New" w:hAnsi="Courier New"/>
        </w:rPr>
      </w:pPr>
      <w:r w:rsidRPr="00AC177B">
        <w:rPr>
          <w:rFonts w:ascii="Courier New" w:hAnsi="Courier New"/>
        </w:rPr>
        <w:t xml:space="preserve">GOS_3 &lt;- </w:t>
      </w:r>
      <w:proofErr w:type="gramStart"/>
      <w:r w:rsidRPr="00AC177B">
        <w:rPr>
          <w:rFonts w:ascii="Courier New" w:hAnsi="Courier New"/>
        </w:rPr>
        <w:t>apply(</w:t>
      </w:r>
      <w:proofErr w:type="gramEnd"/>
      <w:r w:rsidRPr="00AC177B">
        <w:rPr>
          <w:rFonts w:ascii="Courier New" w:hAnsi="Courier New"/>
        </w:rPr>
        <w:t>GOS_3, 2, function (x) x / GOS_3.sums)</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GOS_5.utils &lt;- GOS_</w:t>
      </w:r>
      <w:proofErr w:type="gramStart"/>
      <w:r w:rsidRPr="00AC177B">
        <w:rPr>
          <w:rFonts w:ascii="Courier New" w:hAnsi="Courier New"/>
        </w:rPr>
        <w:t>5[</w:t>
      </w:r>
      <w:proofErr w:type="gramEnd"/>
      <w:r w:rsidRPr="00AC177B">
        <w:rPr>
          <w:rFonts w:ascii="Courier New" w:hAnsi="Courier New"/>
        </w:rPr>
        <w:t>,1] * 1        + GOS_5[,2] * mult.s1</w:t>
      </w:r>
    </w:p>
    <w:p w:rsidR="00AC177B" w:rsidRPr="00AC177B" w:rsidRDefault="00AC177B" w:rsidP="00AC177B">
      <w:pPr>
        <w:spacing w:after="0"/>
        <w:rPr>
          <w:rFonts w:ascii="Courier New" w:hAnsi="Courier New"/>
        </w:rPr>
      </w:pPr>
      <w:r w:rsidRPr="00AC177B">
        <w:rPr>
          <w:rFonts w:ascii="Courier New" w:hAnsi="Courier New"/>
        </w:rPr>
        <w:t>GOS_4.utils &lt;- GOS_</w:t>
      </w:r>
      <w:proofErr w:type="gramStart"/>
      <w:r w:rsidRPr="00AC177B">
        <w:rPr>
          <w:rFonts w:ascii="Courier New" w:hAnsi="Courier New"/>
        </w:rPr>
        <w:t>4[</w:t>
      </w:r>
      <w:proofErr w:type="gramEnd"/>
      <w:r w:rsidRPr="00AC177B">
        <w:rPr>
          <w:rFonts w:ascii="Courier New" w:hAnsi="Courier New"/>
        </w:rPr>
        <w:t>,1] * mult.s2  + GOS_4[,2] * mult.s3</w:t>
      </w:r>
    </w:p>
    <w:p w:rsidR="00AC177B" w:rsidRPr="00AC177B" w:rsidRDefault="00AC177B" w:rsidP="00AC177B">
      <w:pPr>
        <w:spacing w:after="0"/>
        <w:rPr>
          <w:rFonts w:ascii="Courier New" w:hAnsi="Courier New"/>
        </w:rPr>
      </w:pPr>
      <w:r w:rsidRPr="00AC177B">
        <w:rPr>
          <w:rFonts w:ascii="Courier New" w:hAnsi="Courier New"/>
        </w:rPr>
        <w:t>GOS_3.utils &lt;- GOS_</w:t>
      </w:r>
      <w:proofErr w:type="gramStart"/>
      <w:r w:rsidRPr="00AC177B">
        <w:rPr>
          <w:rFonts w:ascii="Courier New" w:hAnsi="Courier New"/>
        </w:rPr>
        <w:t>3[</w:t>
      </w:r>
      <w:proofErr w:type="gramEnd"/>
      <w:r w:rsidRPr="00AC177B">
        <w:rPr>
          <w:rFonts w:ascii="Courier New" w:hAnsi="Courier New"/>
        </w:rPr>
        <w:t>,1] * mult.s4  + GOS_3[,2] * mult.s5</w:t>
      </w:r>
    </w:p>
    <w:p w:rsidR="00AC177B" w:rsidRPr="00AC177B" w:rsidRDefault="00AC177B" w:rsidP="00AC177B">
      <w:pPr>
        <w:spacing w:after="0"/>
        <w:rPr>
          <w:rFonts w:ascii="Courier New" w:hAnsi="Courier New"/>
        </w:rPr>
      </w:pPr>
    </w:p>
    <w:p w:rsidR="00AC177B" w:rsidRPr="00205F08" w:rsidRDefault="00AC177B" w:rsidP="00AC177B">
      <w:pPr>
        <w:spacing w:after="0"/>
        <w:rPr>
          <w:rFonts w:ascii="Courier New" w:hAnsi="Courier New"/>
        </w:rPr>
      </w:pPr>
      <w:r w:rsidRPr="00205F08">
        <w:rPr>
          <w:rFonts w:ascii="Courier New" w:hAnsi="Courier New"/>
        </w:rPr>
        <w:t xml:space="preserve">GOS_5.mean &lt;- </w:t>
      </w:r>
      <w:proofErr w:type="gramStart"/>
      <w:r w:rsidRPr="00205F08">
        <w:rPr>
          <w:rFonts w:ascii="Courier New" w:hAnsi="Courier New"/>
        </w:rPr>
        <w:t>vector(</w:t>
      </w:r>
      <w:proofErr w:type="gramEnd"/>
      <w:r w:rsidRPr="00205F08">
        <w:rPr>
          <w:rFonts w:ascii="Courier New" w:hAnsi="Courier New"/>
        </w:rPr>
        <w:t xml:space="preserve">"numeric", </w:t>
      </w:r>
      <w:proofErr w:type="spellStart"/>
      <w:r w:rsidRPr="00205F08">
        <w:rPr>
          <w:rFonts w:ascii="Courier New" w:hAnsi="Courier New"/>
        </w:rPr>
        <w:t>n.bootstraps</w:t>
      </w:r>
      <w:proofErr w:type="spellEnd"/>
      <w:r w:rsidRPr="00205F08">
        <w:rPr>
          <w:rFonts w:ascii="Courier New" w:hAnsi="Courier New"/>
        </w:rPr>
        <w:t>)</w:t>
      </w:r>
    </w:p>
    <w:p w:rsidR="00AC177B" w:rsidRPr="00205F08" w:rsidRDefault="00AC177B" w:rsidP="00AC177B">
      <w:pPr>
        <w:spacing w:after="0"/>
        <w:rPr>
          <w:rFonts w:ascii="Courier New" w:hAnsi="Courier New"/>
        </w:rPr>
      </w:pPr>
      <w:r w:rsidRPr="00205F08">
        <w:rPr>
          <w:rFonts w:ascii="Courier New" w:hAnsi="Courier New"/>
        </w:rPr>
        <w:t xml:space="preserve">GOS_4.mean &lt;- </w:t>
      </w:r>
      <w:proofErr w:type="gramStart"/>
      <w:r w:rsidRPr="00205F08">
        <w:rPr>
          <w:rFonts w:ascii="Courier New" w:hAnsi="Courier New"/>
        </w:rPr>
        <w:t>vector(</w:t>
      </w:r>
      <w:proofErr w:type="gramEnd"/>
      <w:r w:rsidRPr="00205F08">
        <w:rPr>
          <w:rFonts w:ascii="Courier New" w:hAnsi="Courier New"/>
        </w:rPr>
        <w:t xml:space="preserve">"numeric", </w:t>
      </w:r>
      <w:proofErr w:type="spellStart"/>
      <w:r w:rsidRPr="00205F08">
        <w:rPr>
          <w:rFonts w:ascii="Courier New" w:hAnsi="Courier New"/>
        </w:rPr>
        <w:t>n.bootstraps</w:t>
      </w:r>
      <w:proofErr w:type="spellEnd"/>
      <w:r w:rsidRPr="00205F08">
        <w:rPr>
          <w:rFonts w:ascii="Courier New" w:hAnsi="Courier New"/>
        </w:rPr>
        <w:t>)</w:t>
      </w:r>
    </w:p>
    <w:p w:rsidR="00AC177B" w:rsidRPr="00205F08" w:rsidRDefault="00AC177B" w:rsidP="00AC177B">
      <w:pPr>
        <w:spacing w:after="0"/>
        <w:rPr>
          <w:rFonts w:ascii="Courier New" w:hAnsi="Courier New"/>
        </w:rPr>
      </w:pPr>
      <w:r w:rsidRPr="00205F08">
        <w:rPr>
          <w:rFonts w:ascii="Courier New" w:hAnsi="Courier New"/>
        </w:rPr>
        <w:t xml:space="preserve">GOS_3.mean &lt;- </w:t>
      </w:r>
      <w:proofErr w:type="gramStart"/>
      <w:r w:rsidRPr="00205F08">
        <w:rPr>
          <w:rFonts w:ascii="Courier New" w:hAnsi="Courier New"/>
        </w:rPr>
        <w:t>vector(</w:t>
      </w:r>
      <w:proofErr w:type="gramEnd"/>
      <w:r w:rsidRPr="00205F08">
        <w:rPr>
          <w:rFonts w:ascii="Courier New" w:hAnsi="Courier New"/>
        </w:rPr>
        <w:t xml:space="preserve">"numeric", </w:t>
      </w:r>
      <w:proofErr w:type="spellStart"/>
      <w:r w:rsidRPr="00205F08">
        <w:rPr>
          <w:rFonts w:ascii="Courier New" w:hAnsi="Courier New"/>
        </w:rPr>
        <w:t>n.bootstraps</w:t>
      </w:r>
      <w:proofErr w:type="spellEnd"/>
      <w:r w:rsidRPr="00205F08">
        <w:rPr>
          <w:rFonts w:ascii="Courier New" w:hAnsi="Courier New"/>
        </w:rPr>
        <w:t>)</w:t>
      </w:r>
    </w:p>
    <w:p w:rsidR="00AC177B" w:rsidRPr="00205F08" w:rsidRDefault="00AC177B" w:rsidP="00AC177B">
      <w:pPr>
        <w:spacing w:after="0"/>
        <w:rPr>
          <w:rFonts w:ascii="Courier New" w:hAnsi="Courier New"/>
        </w:rPr>
      </w:pPr>
    </w:p>
    <w:p w:rsidR="00205F08" w:rsidRDefault="00AC177B" w:rsidP="00AC177B">
      <w:pPr>
        <w:spacing w:after="0"/>
        <w:rPr>
          <w:rFonts w:ascii="Courier New" w:hAnsi="Courier New"/>
        </w:rPr>
      </w:pPr>
      <w:proofErr w:type="gramStart"/>
      <w:r w:rsidRPr="00205F08">
        <w:rPr>
          <w:rFonts w:ascii="Courier New" w:hAnsi="Courier New"/>
        </w:rPr>
        <w:t>for</w:t>
      </w:r>
      <w:proofErr w:type="gramEnd"/>
      <w:r w:rsidRPr="00205F08">
        <w:rPr>
          <w:rFonts w:ascii="Courier New" w:hAnsi="Courier New"/>
        </w:rPr>
        <w:t xml:space="preserve"> (</w:t>
      </w:r>
      <w:proofErr w:type="spellStart"/>
      <w:r w:rsidRPr="00205F08">
        <w:rPr>
          <w:rFonts w:ascii="Courier New" w:hAnsi="Courier New"/>
        </w:rPr>
        <w:t>i</w:t>
      </w:r>
      <w:proofErr w:type="spellEnd"/>
      <w:r w:rsidRPr="00205F08">
        <w:rPr>
          <w:rFonts w:ascii="Courier New" w:hAnsi="Courier New"/>
        </w:rPr>
        <w:t xml:space="preserve"> in 1:n.bootstraps){</w:t>
      </w:r>
    </w:p>
    <w:p w:rsidR="00205F08" w:rsidRDefault="00AC177B" w:rsidP="00AC177B">
      <w:pPr>
        <w:spacing w:after="0"/>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w:t>
      </w:r>
      <w:proofErr w:type="gramStart"/>
      <w:r w:rsidRPr="00205F08">
        <w:rPr>
          <w:rFonts w:ascii="Courier New" w:hAnsi="Courier New"/>
        </w:rPr>
        <w:t>mean(</w:t>
      </w:r>
      <w:proofErr w:type="gramEnd"/>
      <w:r w:rsidRPr="00205F08">
        <w:rPr>
          <w:rFonts w:ascii="Courier New" w:hAnsi="Courier New"/>
        </w:rPr>
        <w:t xml:space="preserve">GOS_5.utils[sample(1:N.PSA, </w:t>
      </w:r>
      <w:proofErr w:type="spellStart"/>
      <w:r w:rsidRPr="00205F08">
        <w:rPr>
          <w:rFonts w:ascii="Courier New" w:hAnsi="Courier New"/>
        </w:rPr>
        <w:t>n.bootstraps</w:t>
      </w:r>
      <w:proofErr w:type="spellEnd"/>
      <w:r w:rsidRPr="00205F08">
        <w:rPr>
          <w:rFonts w:ascii="Courier New" w:hAnsi="Courier New"/>
        </w:rPr>
        <w:t>, replace=T)])</w:t>
      </w:r>
    </w:p>
    <w:p w:rsidR="00205F08" w:rsidRDefault="00205F08" w:rsidP="00AC177B">
      <w:pPr>
        <w:spacing w:after="0"/>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w:t>
      </w:r>
      <w:proofErr w:type="gramStart"/>
      <w:r w:rsidRPr="00205F08">
        <w:rPr>
          <w:rFonts w:ascii="Courier New" w:hAnsi="Courier New"/>
        </w:rPr>
        <w:t>mean(</w:t>
      </w:r>
      <w:proofErr w:type="gramEnd"/>
      <w:r w:rsidRPr="00205F08">
        <w:rPr>
          <w:rFonts w:ascii="Courier New" w:hAnsi="Courier New"/>
        </w:rPr>
        <w:t xml:space="preserve">GOS_4.utils[sample(1:N.PSA, </w:t>
      </w:r>
      <w:proofErr w:type="spellStart"/>
      <w:r w:rsidRPr="00205F08">
        <w:rPr>
          <w:rFonts w:ascii="Courier New" w:hAnsi="Courier New"/>
        </w:rPr>
        <w:t>n.bootstraps</w:t>
      </w:r>
      <w:proofErr w:type="spellEnd"/>
      <w:r w:rsidRPr="00205F08">
        <w:rPr>
          <w:rFonts w:ascii="Courier New" w:hAnsi="Courier New"/>
        </w:rPr>
        <w:t>, replace=T)])</w:t>
      </w:r>
    </w:p>
    <w:p w:rsidR="00205F08" w:rsidRDefault="00205F08" w:rsidP="00AC177B">
      <w:pPr>
        <w:spacing w:after="0"/>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w:t>
      </w:r>
      <w:proofErr w:type="gramStart"/>
      <w:r w:rsidRPr="00205F08">
        <w:rPr>
          <w:rFonts w:ascii="Courier New" w:hAnsi="Courier New"/>
        </w:rPr>
        <w:t>mean(</w:t>
      </w:r>
      <w:proofErr w:type="gramEnd"/>
      <w:r w:rsidRPr="00205F08">
        <w:rPr>
          <w:rFonts w:ascii="Courier New" w:hAnsi="Courier New"/>
        </w:rPr>
        <w:t xml:space="preserve">GOS_3.utils[sample(1:N.PSA, </w:t>
      </w:r>
      <w:proofErr w:type="spellStart"/>
      <w:r w:rsidRPr="00205F08">
        <w:rPr>
          <w:rFonts w:ascii="Courier New" w:hAnsi="Courier New"/>
        </w:rPr>
        <w:t>n.bootstraps</w:t>
      </w:r>
      <w:proofErr w:type="spellEnd"/>
      <w:r w:rsidRPr="00205F08">
        <w:rPr>
          <w:rFonts w:ascii="Courier New" w:hAnsi="Courier New"/>
        </w:rPr>
        <w:t>, replace=T)])</w:t>
      </w:r>
    </w:p>
    <w:p w:rsidR="00AC177B" w:rsidRPr="00205F08" w:rsidRDefault="00AC177B" w:rsidP="00AC177B">
      <w:pPr>
        <w:spacing w:after="0"/>
        <w:rPr>
          <w:rFonts w:ascii="Courier New" w:hAnsi="Courier New"/>
        </w:rPr>
      </w:pPr>
      <w:r w:rsidRPr="00205F08">
        <w:rPr>
          <w:rFonts w:ascii="Courier New" w:hAnsi="Courier New"/>
        </w:rPr>
        <w:t>}</w:t>
      </w:r>
    </w:p>
    <w:p w:rsidR="00AC177B" w:rsidRPr="00AC177B" w:rsidRDefault="00AC177B" w:rsidP="00AC177B">
      <w:pPr>
        <w:spacing w:after="0"/>
        <w:rPr>
          <w:lang w:val="en-US" w:bidi="en-US"/>
        </w:rPr>
      </w:pPr>
    </w:p>
    <w:p w:rsidR="000D28AB" w:rsidRDefault="000D28AB" w:rsidP="000D28AB">
      <w:pPr>
        <w:pStyle w:val="Heading1"/>
      </w:pPr>
      <w:r>
        <w:t>Notes</w:t>
      </w:r>
    </w:p>
    <w:p w:rsidR="000D28AB" w:rsidRDefault="000D28AB" w:rsidP="000D28AB">
      <w:pPr>
        <w:pStyle w:val="ListParagraph"/>
        <w:numPr>
          <w:ilvl w:val="0"/>
          <w:numId w:val="8"/>
        </w:numPr>
      </w:pPr>
      <w:r>
        <w:t>Each paragraph should start with a clear message (a ‘topic sentence’)</w:t>
      </w:r>
    </w:p>
    <w:p w:rsidR="000D28AB" w:rsidRDefault="000D28AB" w:rsidP="000D28AB">
      <w:pPr>
        <w:pStyle w:val="ListParagraph"/>
        <w:numPr>
          <w:ilvl w:val="0"/>
          <w:numId w:val="8"/>
        </w:numPr>
      </w:pPr>
      <w:r>
        <w:t>Try to do each sentence in one go (for consistency)</w:t>
      </w:r>
    </w:p>
    <w:p w:rsidR="000D28AB" w:rsidRDefault="000D28AB" w:rsidP="000D28AB">
      <w:pPr>
        <w:pStyle w:val="Heading1"/>
      </w:pPr>
      <w:r>
        <w:t>Editing</w:t>
      </w:r>
    </w:p>
    <w:p w:rsidR="000D28AB" w:rsidRDefault="000D28AB" w:rsidP="000D28AB">
      <w:pPr>
        <w:pStyle w:val="Heading2"/>
      </w:pPr>
      <w:r>
        <w:t>Micro-editing</w:t>
      </w:r>
    </w:p>
    <w:p w:rsidR="000D28AB" w:rsidRDefault="000D28AB" w:rsidP="000D28AB">
      <w:pPr>
        <w:pStyle w:val="Heading3"/>
      </w:pPr>
      <w:r>
        <w:t>Is the information correct?</w:t>
      </w:r>
    </w:p>
    <w:p w:rsidR="000D28AB" w:rsidRDefault="000D28AB" w:rsidP="000D28AB">
      <w:pPr>
        <w:pStyle w:val="Heading3"/>
      </w:pPr>
      <w:r>
        <w:t>Are requirements stated in ‘Instructions to authors’ met?</w:t>
      </w:r>
    </w:p>
    <w:p w:rsidR="000D28AB" w:rsidRDefault="000D28AB" w:rsidP="000D28AB">
      <w:pPr>
        <w:pStyle w:val="Heading3"/>
      </w:pPr>
      <w:r>
        <w:t>Is the English clear and simple?</w:t>
      </w:r>
    </w:p>
    <w:p w:rsidR="000D28AB" w:rsidRDefault="000D28AB" w:rsidP="000D28AB">
      <w:pPr>
        <w:pStyle w:val="Heading3"/>
      </w:pPr>
      <w:r>
        <w:t>Is the grammar and spelling correct?</w:t>
      </w:r>
    </w:p>
    <w:p w:rsidR="000D28AB" w:rsidRDefault="000D28AB" w:rsidP="000D28AB">
      <w:pPr>
        <w:pStyle w:val="Heading2"/>
      </w:pPr>
      <w:r>
        <w:t>Macro-editing</w:t>
      </w:r>
    </w:p>
    <w:p w:rsidR="000D28AB" w:rsidRDefault="000D28AB" w:rsidP="000D28AB">
      <w:pPr>
        <w:pStyle w:val="Heading3"/>
      </w:pPr>
      <w:r>
        <w:t>Is there a clear message?</w:t>
      </w:r>
    </w:p>
    <w:p w:rsidR="000D28AB" w:rsidRDefault="000D28AB" w:rsidP="000D28AB">
      <w:pPr>
        <w:pStyle w:val="Heading4"/>
      </w:pPr>
      <w:r>
        <w:t>Is there a clear message?</w:t>
      </w:r>
    </w:p>
    <w:p w:rsidR="000D28AB" w:rsidRDefault="000D28AB" w:rsidP="000D28AB">
      <w:pPr>
        <w:pStyle w:val="Heading4"/>
      </w:pPr>
      <w:r>
        <w:t>Is the message worth giving?</w:t>
      </w:r>
    </w:p>
    <w:p w:rsidR="000D28AB" w:rsidRDefault="000D28AB" w:rsidP="000D28AB">
      <w:pPr>
        <w:pStyle w:val="Heading4"/>
      </w:pPr>
      <w:r>
        <w:t>Is the message proven?</w:t>
      </w:r>
    </w:p>
    <w:p w:rsidR="000D28AB" w:rsidRDefault="000D28AB" w:rsidP="000D28AB">
      <w:pPr>
        <w:pStyle w:val="Heading4"/>
      </w:pPr>
      <w:r>
        <w:t>Where does the message appear</w:t>
      </w:r>
    </w:p>
    <w:p w:rsidR="000D28AB" w:rsidRDefault="000D28AB" w:rsidP="000D28AB">
      <w:pPr>
        <w:pStyle w:val="Heading3"/>
      </w:pPr>
      <w:r>
        <w:t>Is the market appropriate?</w:t>
      </w:r>
    </w:p>
    <w:p w:rsidR="000D28AB" w:rsidRDefault="000D28AB" w:rsidP="000D28AB">
      <w:pPr>
        <w:pStyle w:val="Heading3"/>
      </w:pPr>
      <w:r>
        <w:t>Is the structure appropriate?</w:t>
      </w:r>
    </w:p>
    <w:p w:rsidR="000D28AB" w:rsidRDefault="000D28AB" w:rsidP="000D28AB">
      <w:pPr>
        <w:pStyle w:val="Heading4"/>
      </w:pPr>
      <w:r>
        <w:t>Does it follow IMARD structure?</w:t>
      </w:r>
    </w:p>
    <w:p w:rsidR="000D28AB" w:rsidRDefault="000D28AB" w:rsidP="000D28AB">
      <w:pPr>
        <w:pStyle w:val="Heading4"/>
      </w:pPr>
      <w:r>
        <w:t>Are paragraphs clearly written?</w:t>
      </w:r>
    </w:p>
    <w:p w:rsidR="000D28AB" w:rsidRDefault="000D28AB" w:rsidP="000D28AB">
      <w:pPr>
        <w:pStyle w:val="Heading3"/>
      </w:pPr>
      <w:r>
        <w:lastRenderedPageBreak/>
        <w:t>Is the tone appropriate?</w:t>
      </w:r>
    </w:p>
    <w:p w:rsidR="000D28AB" w:rsidRDefault="000D28AB" w:rsidP="000D28AB">
      <w:pPr>
        <w:pStyle w:val="Heading2"/>
      </w:pPr>
      <w:r>
        <w:t>Yellow marker test</w:t>
      </w:r>
    </w:p>
    <w:p w:rsidR="000D28AB" w:rsidRDefault="000D28AB" w:rsidP="000D28AB">
      <w:pPr>
        <w:pStyle w:val="Heading3"/>
      </w:pPr>
      <w:r>
        <w:t>Highlight most important sentences</w:t>
      </w:r>
    </w:p>
    <w:p w:rsidR="000D28AB" w:rsidRDefault="000D28AB" w:rsidP="000D28AB">
      <w:pPr>
        <w:pStyle w:val="Heading4"/>
      </w:pPr>
      <w:r>
        <w:t>Are the first sentences of paragraphs highlighted? (Otherwise meaning may be buried)</w:t>
      </w:r>
    </w:p>
    <w:p w:rsidR="00C61C1F" w:rsidRDefault="00C61C1F"/>
    <w:sectPr w:rsidR="00C61C1F" w:rsidSect="00084F4A">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tt" w:date="2012-02-27T08:28:00Z" w:initials="M">
    <w:p w:rsidR="006B6E78" w:rsidRDefault="006B6E78">
      <w:pPr>
        <w:pStyle w:val="CommentText"/>
      </w:pPr>
      <w:r>
        <w:rPr>
          <w:rStyle w:val="CommentReference"/>
        </w:rPr>
        <w:annotationRef/>
      </w:r>
      <w:r>
        <w:t xml:space="preserve">Used within mathematical models. Need refs here. I’ll also send a version of the </w:t>
      </w:r>
      <w:proofErr w:type="spellStart"/>
      <w:r>
        <w:t>rivar</w:t>
      </w:r>
      <w:proofErr w:type="spellEnd"/>
      <w:r>
        <w:t xml:space="preserve"> report.</w:t>
      </w:r>
    </w:p>
  </w:comment>
  <w:comment w:id="3" w:author="Matt" w:date="2012-02-27T08:29:00Z" w:initials="M">
    <w:p w:rsidR="006B6E78" w:rsidRDefault="006B6E78">
      <w:pPr>
        <w:pStyle w:val="CommentText"/>
      </w:pPr>
      <w:r>
        <w:rPr>
          <w:rStyle w:val="CommentReference"/>
        </w:rPr>
        <w:annotationRef/>
      </w:r>
      <w:r>
        <w:t>Have to go with previous econ evaluations</w:t>
      </w:r>
    </w:p>
  </w:comment>
  <w:comment w:id="5" w:author="Matt" w:date="2012-02-27T08:29:00Z" w:initials="M">
    <w:p w:rsidR="006B6E78" w:rsidRDefault="006B6E78">
      <w:pPr>
        <w:pStyle w:val="CommentText"/>
      </w:pPr>
      <w:r>
        <w:rPr>
          <w:rStyle w:val="CommentReference"/>
        </w:rPr>
        <w:annotationRef/>
      </w:r>
      <w:r>
        <w:t>In full</w:t>
      </w:r>
    </w:p>
  </w:comment>
  <w:comment w:id="6" w:author="Matt" w:date="2012-02-27T08:29:00Z" w:initials="M">
    <w:p w:rsidR="006B6E78" w:rsidRDefault="006B6E78">
      <w:pPr>
        <w:pStyle w:val="CommentText"/>
      </w:pPr>
      <w:r>
        <w:rPr>
          <w:rStyle w:val="CommentReference"/>
        </w:rPr>
        <w:annotationRef/>
      </w:r>
      <w:r>
        <w:t>SD or SE? See later</w:t>
      </w:r>
    </w:p>
  </w:comment>
  <w:comment w:id="7" w:author="Matt" w:date="2012-02-27T08:32:00Z" w:initials="M">
    <w:p w:rsidR="006B6E78" w:rsidRDefault="006B6E78">
      <w:pPr>
        <w:pStyle w:val="CommentText"/>
      </w:pPr>
      <w:r>
        <w:rPr>
          <w:rStyle w:val="CommentReference"/>
        </w:rPr>
        <w:annotationRef/>
      </w:r>
      <w:r>
        <w:t>This goes back to my point at the time and v likely to be picked up by the reviewers. We 10,000, do the results change at 1,000. Or 1 million?</w:t>
      </w:r>
    </w:p>
  </w:comment>
  <w:comment w:id="8" w:author="Matt" w:date="2012-02-27T08:32:00Z" w:initials="M">
    <w:p w:rsidR="006B6E78" w:rsidRDefault="006B6E78">
      <w:pPr>
        <w:pStyle w:val="CommentText"/>
      </w:pPr>
      <w:r>
        <w:rPr>
          <w:rStyle w:val="CommentReference"/>
        </w:rPr>
        <w:annotationRef/>
      </w:r>
      <w:r>
        <w:t xml:space="preserve">This contradicts Fig 1, </w:t>
      </w:r>
      <w:proofErr w:type="spellStart"/>
      <w:r>
        <w:t>adn</w:t>
      </w:r>
      <w:proofErr w:type="spellEnd"/>
      <w:r>
        <w:t xml:space="preserve"> description which says binomial first. I prefer the six state approach.</w:t>
      </w:r>
    </w:p>
  </w:comment>
  <w:comment w:id="9" w:author="Matt" w:date="2012-02-27T08:32:00Z" w:initials="M">
    <w:p w:rsidR="006B6E78" w:rsidRDefault="006B6E78">
      <w:pPr>
        <w:pStyle w:val="CommentText"/>
      </w:pPr>
      <w:r>
        <w:rPr>
          <w:rStyle w:val="CommentReference"/>
        </w:rPr>
        <w:annotationRef/>
      </w:r>
      <w:r>
        <w:t>Again, how important is this number</w:t>
      </w:r>
    </w:p>
  </w:comment>
  <w:comment w:id="10" w:author="Matt" w:date="2012-02-27T08:33:00Z" w:initials="M">
    <w:p w:rsidR="006B6E78" w:rsidRDefault="006B6E78">
      <w:pPr>
        <w:pStyle w:val="CommentText"/>
      </w:pPr>
      <w:r>
        <w:rPr>
          <w:rStyle w:val="CommentReference"/>
        </w:rPr>
        <w:annotationRef/>
      </w:r>
      <w:r>
        <w:t xml:space="preserve">If it really is the SD in the table, then these </w:t>
      </w:r>
      <w:proofErr w:type="spellStart"/>
      <w:r>
        <w:t>occurances</w:t>
      </w:r>
      <w:proofErr w:type="spellEnd"/>
      <w:r>
        <w:t xml:space="preserve"> seem very unlikely</w:t>
      </w:r>
    </w:p>
  </w:comment>
  <w:comment w:id="13" w:author="Matt" w:date="2012-02-27T08:34:00Z" w:initials="M">
    <w:p w:rsidR="006B6E78" w:rsidRDefault="006B6E78">
      <w:pPr>
        <w:pStyle w:val="CommentText"/>
      </w:pPr>
      <w:r>
        <w:rPr>
          <w:rStyle w:val="CommentReference"/>
        </w:rPr>
        <w:annotationRef/>
      </w:r>
      <w:r>
        <w:t>Table probably redundant, particularly if we put this info in the Legend of Fig 3.</w:t>
      </w:r>
    </w:p>
  </w:comment>
  <w:comment w:id="20" w:author="Matt" w:date="2012-02-27T08:36:00Z" w:initials="M">
    <w:p w:rsidR="006B6E78" w:rsidRDefault="006B6E78">
      <w:pPr>
        <w:pStyle w:val="CommentText"/>
      </w:pPr>
      <w:r>
        <w:rPr>
          <w:rStyle w:val="CommentReference"/>
        </w:rPr>
        <w:annotationRef/>
      </w:r>
      <w:proofErr w:type="spellStart"/>
      <w:r>
        <w:t>Repitition</w:t>
      </w:r>
      <w:proofErr w:type="spellEnd"/>
      <w:r>
        <w:t>, but here is better.</w:t>
      </w:r>
    </w:p>
  </w:comment>
  <w:comment w:id="21" w:author="Matt" w:date="2012-02-27T08:36:00Z" w:initials="M">
    <w:p w:rsidR="006B6E78" w:rsidRDefault="006B6E78">
      <w:pPr>
        <w:pStyle w:val="CommentText"/>
      </w:pPr>
      <w:r>
        <w:rPr>
          <w:rStyle w:val="CommentReference"/>
        </w:rPr>
        <w:annotationRef/>
      </w:r>
      <w:r>
        <w:t>I’m not sure this adds much, and may cause confusion or rejection.</w:t>
      </w:r>
    </w:p>
  </w:comment>
  <w:comment w:id="23" w:author="Matt" w:date="2012-02-27T08:37:00Z" w:initials="M">
    <w:p w:rsidR="00DB5DC1" w:rsidRDefault="00DB5DC1">
      <w:pPr>
        <w:pStyle w:val="CommentText"/>
      </w:pPr>
      <w:r>
        <w:rPr>
          <w:rStyle w:val="CommentReference"/>
        </w:rPr>
        <w:annotationRef/>
      </w:r>
      <w:r>
        <w:t>Use a different adjective</w:t>
      </w:r>
    </w:p>
  </w:comment>
  <w:comment w:id="24" w:author="Matt" w:date="2012-02-27T08:38:00Z" w:initials="M">
    <w:p w:rsidR="00DB5DC1" w:rsidRDefault="00DB5DC1">
      <w:pPr>
        <w:pStyle w:val="CommentText"/>
      </w:pPr>
      <w:r>
        <w:rPr>
          <w:rStyle w:val="CommentReference"/>
        </w:rPr>
        <w:annotationRef/>
      </w:r>
      <w:r>
        <w:t>Why bring up for the first time here.</w:t>
      </w:r>
    </w:p>
  </w:comment>
  <w:comment w:id="25" w:author="Matt" w:date="2012-02-27T08:38:00Z" w:initials="M">
    <w:p w:rsidR="00DB5DC1" w:rsidRDefault="00DB5DC1">
      <w:pPr>
        <w:pStyle w:val="CommentText"/>
      </w:pPr>
      <w:r>
        <w:rPr>
          <w:rStyle w:val="CommentReference"/>
        </w:rPr>
        <w:annotationRef/>
      </w:r>
      <w:r>
        <w:t>I’m not sure that this has been referred to in the terxt.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CD7" w:rsidRDefault="00562CD7" w:rsidP="00843868">
      <w:pPr>
        <w:spacing w:after="0" w:line="240" w:lineRule="auto"/>
      </w:pPr>
      <w:r>
        <w:separator/>
      </w:r>
    </w:p>
  </w:endnote>
  <w:endnote w:type="continuationSeparator" w:id="0">
    <w:p w:rsidR="00562CD7" w:rsidRDefault="00562CD7" w:rsidP="008438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CD7" w:rsidRDefault="00562CD7" w:rsidP="00843868">
      <w:pPr>
        <w:spacing w:after="0" w:line="240" w:lineRule="auto"/>
      </w:pPr>
      <w:r>
        <w:separator/>
      </w:r>
    </w:p>
  </w:footnote>
  <w:footnote w:type="continuationSeparator" w:id="0">
    <w:p w:rsidR="00562CD7" w:rsidRDefault="00562CD7" w:rsidP="00843868">
      <w:pPr>
        <w:spacing w:after="0" w:line="240" w:lineRule="auto"/>
      </w:pPr>
      <w:r>
        <w:continuationSeparator/>
      </w:r>
    </w:p>
  </w:footnote>
  <w:footnote w:id="1">
    <w:p w:rsidR="00843868" w:rsidRDefault="00843868">
      <w:pPr>
        <w:pStyle w:val="FootnoteText"/>
      </w:pPr>
      <w:r>
        <w:rPr>
          <w:rStyle w:val="FootnoteReference"/>
        </w:rPr>
        <w:footnoteRef/>
      </w:r>
      <w:r>
        <w:t xml:space="preserve"> </w:t>
      </w:r>
      <w:hyperlink r:id="rId1" w:history="1">
        <w:r>
          <w:rPr>
            <w:rStyle w:val="Hyperlink"/>
          </w:rPr>
          <w:t>http://www.oxfordbrc.org/research/chronic-disease-cohorts/101/</w:t>
        </w:r>
      </w:hyperlink>
    </w:p>
  </w:footnote>
  <w:footnote w:id="2">
    <w:p w:rsidR="003A76F9" w:rsidRDefault="003A76F9">
      <w:pPr>
        <w:pStyle w:val="FootnoteText"/>
      </w:pPr>
      <w:r>
        <w:rPr>
          <w:rStyle w:val="FootnoteReference"/>
        </w:rPr>
        <w:footnoteRef/>
      </w:r>
      <w:r>
        <w:t xml:space="preserve"> </w:t>
      </w:r>
      <w:r>
        <w:rPr>
          <w:rFonts w:ascii="Arial" w:hAnsi="Arial" w:cs="Arial"/>
          <w:color w:val="000000"/>
          <w:sz w:val="18"/>
          <w:szCs w:val="18"/>
          <w:shd w:val="clear" w:color="auto" w:fill="FFFFFF"/>
        </w:rPr>
        <w:t xml:space="preserve">Farrell B, Godwin J, Richards S, </w:t>
      </w:r>
      <w:proofErr w:type="spellStart"/>
      <w:r>
        <w:rPr>
          <w:rFonts w:ascii="Arial" w:hAnsi="Arial" w:cs="Arial"/>
          <w:color w:val="000000"/>
          <w:sz w:val="18"/>
          <w:szCs w:val="18"/>
          <w:shd w:val="clear" w:color="auto" w:fill="FFFFFF"/>
        </w:rPr>
        <w:t>Warlow</w:t>
      </w:r>
      <w:proofErr w:type="spellEnd"/>
      <w:r>
        <w:rPr>
          <w:rFonts w:ascii="Arial" w:hAnsi="Arial" w:cs="Arial"/>
          <w:color w:val="000000"/>
          <w:sz w:val="18"/>
          <w:szCs w:val="18"/>
          <w:shd w:val="clear" w:color="auto" w:fill="FFFFFF"/>
        </w:rPr>
        <w:t xml:space="preserve"> C,</w:t>
      </w:r>
      <w:r>
        <w:rPr>
          <w:rStyle w:val="apple-converted-space"/>
          <w:rFonts w:ascii="Arial" w:hAnsi="Arial" w:cs="Arial"/>
          <w:color w:val="000000"/>
          <w:sz w:val="18"/>
          <w:szCs w:val="18"/>
          <w:shd w:val="clear" w:color="auto" w:fill="FFFFFF"/>
        </w:rPr>
        <w:t> </w:t>
      </w:r>
      <w:r>
        <w:rPr>
          <w:rFonts w:ascii="Arial" w:hAnsi="Arial" w:cs="Arial"/>
          <w:i/>
          <w:iCs/>
          <w:color w:val="000000"/>
          <w:sz w:val="18"/>
          <w:szCs w:val="18"/>
          <w:shd w:val="clear" w:color="auto" w:fill="FFFFFF"/>
        </w:rPr>
        <w:t>et al.</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(1991).</w:t>
      </w:r>
      <w:r>
        <w:rPr>
          <w:rStyle w:val="apple-converted-space"/>
          <w:rFonts w:ascii="Arial" w:hAnsi="Arial" w:cs="Arial"/>
          <w:color w:val="000000"/>
          <w:sz w:val="18"/>
          <w:szCs w:val="18"/>
          <w:shd w:val="clear" w:color="auto" w:fill="FFFFFF"/>
        </w:rPr>
        <w:t> </w:t>
      </w:r>
      <w:hyperlink r:id="rId2" w:history="1">
        <w:r>
          <w:rPr>
            <w:rStyle w:val="Hyperlink"/>
            <w:rFonts w:ascii="Arial" w:hAnsi="Arial" w:cs="Arial"/>
            <w:color w:val="663366"/>
            <w:sz w:val="18"/>
            <w:szCs w:val="18"/>
            <w:shd w:val="clear" w:color="auto" w:fill="FFFFFF"/>
          </w:rPr>
          <w:t>"The United Kingdom transient ischaemic attack (UK-TIA) aspirin trial: final results."</w:t>
        </w:r>
      </w:hyperlink>
      <w:proofErr w:type="gramStart"/>
      <w:r>
        <w:rPr>
          <w:rFonts w:ascii="Arial" w:hAnsi="Arial" w:cs="Arial"/>
          <w:color w:val="000000"/>
          <w:sz w:val="18"/>
          <w:szCs w:val="18"/>
          <w:shd w:val="clear" w:color="auto" w:fill="FFFFFF"/>
        </w:rPr>
        <w:t>.</w:t>
      </w:r>
      <w:proofErr w:type="gramEnd"/>
      <w:r>
        <w:rPr>
          <w:rStyle w:val="apple-converted-space"/>
          <w:rFonts w:ascii="Arial" w:hAnsi="Arial" w:cs="Arial"/>
          <w:color w:val="000000"/>
          <w:sz w:val="18"/>
          <w:szCs w:val="18"/>
          <w:shd w:val="clear" w:color="auto" w:fill="FFFFFF"/>
        </w:rPr>
        <w:t> </w:t>
      </w:r>
      <w:r>
        <w:rPr>
          <w:rFonts w:ascii="Arial" w:hAnsi="Arial" w:cs="Arial"/>
          <w:i/>
          <w:iCs/>
          <w:color w:val="000000"/>
          <w:sz w:val="18"/>
          <w:szCs w:val="18"/>
          <w:shd w:val="clear" w:color="auto" w:fill="FFFFFF"/>
        </w:rPr>
        <w:t xml:space="preserve">J </w:t>
      </w:r>
      <w:proofErr w:type="spellStart"/>
      <w:r>
        <w:rPr>
          <w:rFonts w:ascii="Arial" w:hAnsi="Arial" w:cs="Arial"/>
          <w:i/>
          <w:iCs/>
          <w:color w:val="000000"/>
          <w:sz w:val="18"/>
          <w:szCs w:val="18"/>
          <w:shd w:val="clear" w:color="auto" w:fill="FFFFFF"/>
        </w:rPr>
        <w:t>Neurol</w:t>
      </w:r>
      <w:proofErr w:type="spellEnd"/>
      <w:r>
        <w:rPr>
          <w:rFonts w:ascii="Arial" w:hAnsi="Arial" w:cs="Arial"/>
          <w:i/>
          <w:iCs/>
          <w:color w:val="000000"/>
          <w:sz w:val="18"/>
          <w:szCs w:val="18"/>
          <w:shd w:val="clear" w:color="auto" w:fill="FFFFFF"/>
        </w:rPr>
        <w:t xml:space="preserve"> </w:t>
      </w:r>
      <w:proofErr w:type="spellStart"/>
      <w:r>
        <w:rPr>
          <w:rFonts w:ascii="Arial" w:hAnsi="Arial" w:cs="Arial"/>
          <w:i/>
          <w:iCs/>
          <w:color w:val="000000"/>
          <w:sz w:val="18"/>
          <w:szCs w:val="18"/>
          <w:shd w:val="clear" w:color="auto" w:fill="FFFFFF"/>
        </w:rPr>
        <w:t>Neurosurg</w:t>
      </w:r>
      <w:proofErr w:type="spellEnd"/>
      <w:r>
        <w:rPr>
          <w:rFonts w:ascii="Arial" w:hAnsi="Arial" w:cs="Arial"/>
          <w:i/>
          <w:iCs/>
          <w:color w:val="000000"/>
          <w:sz w:val="18"/>
          <w:szCs w:val="18"/>
          <w:shd w:val="clear" w:color="auto" w:fill="FFFFFF"/>
        </w:rPr>
        <w:t xml:space="preserve"> Psychiatry</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54</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(12): 1044–1054.</w:t>
      </w:r>
      <w:r>
        <w:rPr>
          <w:rStyle w:val="apple-converted-space"/>
          <w:rFonts w:ascii="Arial" w:hAnsi="Arial" w:cs="Arial"/>
          <w:color w:val="000000"/>
          <w:sz w:val="18"/>
          <w:szCs w:val="18"/>
          <w:shd w:val="clear" w:color="auto" w:fill="FFFFFF"/>
        </w:rPr>
        <w:t> </w:t>
      </w:r>
      <w:hyperlink r:id="rId3" w:tooltip="Digital object identifier" w:history="1">
        <w:proofErr w:type="gramStart"/>
        <w:r>
          <w:rPr>
            <w:rStyle w:val="Hyperlink"/>
            <w:rFonts w:ascii="Arial" w:hAnsi="Arial" w:cs="Arial"/>
            <w:color w:val="0B0080"/>
            <w:sz w:val="18"/>
            <w:szCs w:val="18"/>
            <w:shd w:val="clear" w:color="auto" w:fill="FFFFFF"/>
          </w:rPr>
          <w:t>doi</w:t>
        </w:r>
        <w:proofErr w:type="gramEnd"/>
      </w:hyperlink>
      <w:r>
        <w:rPr>
          <w:rFonts w:ascii="Arial" w:hAnsi="Arial" w:cs="Arial"/>
          <w:color w:val="000000"/>
          <w:sz w:val="18"/>
          <w:szCs w:val="18"/>
          <w:shd w:val="clear" w:color="auto" w:fill="FFFFFF"/>
        </w:rPr>
        <w:t>:</w:t>
      </w:r>
      <w:hyperlink r:id="rId4" w:history="1">
        <w:r>
          <w:rPr>
            <w:rStyle w:val="Hyperlink"/>
            <w:rFonts w:ascii="Arial" w:hAnsi="Arial" w:cs="Arial"/>
            <w:color w:val="663366"/>
            <w:sz w:val="18"/>
            <w:szCs w:val="18"/>
            <w:shd w:val="clear" w:color="auto" w:fill="FFFFFF"/>
          </w:rPr>
          <w:t>10.1136/jnnp.54.12.1044</w:t>
        </w:r>
      </w:hyperlink>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hyperlink r:id="rId5" w:tooltip="PubMed Central" w:history="1">
        <w:proofErr w:type="gramStart"/>
        <w:r>
          <w:rPr>
            <w:rStyle w:val="Hyperlink"/>
            <w:rFonts w:ascii="Arial" w:hAnsi="Arial" w:cs="Arial"/>
            <w:color w:val="0B0080"/>
            <w:sz w:val="18"/>
            <w:szCs w:val="18"/>
            <w:shd w:val="clear" w:color="auto" w:fill="FFFFFF"/>
          </w:rPr>
          <w:t>PMC</w:t>
        </w:r>
      </w:hyperlink>
      <w:r>
        <w:rPr>
          <w:rFonts w:ascii="Arial" w:hAnsi="Arial" w:cs="Arial"/>
          <w:color w:val="000000"/>
          <w:sz w:val="18"/>
          <w:szCs w:val="18"/>
          <w:shd w:val="clear" w:color="auto" w:fill="FFFFFF"/>
        </w:rPr>
        <w:t> </w:t>
      </w:r>
      <w:hyperlink r:id="rId6" w:history="1">
        <w:r>
          <w:rPr>
            <w:rStyle w:val="Hyperlink"/>
            <w:rFonts w:ascii="Arial" w:hAnsi="Arial" w:cs="Arial"/>
            <w:color w:val="663366"/>
            <w:sz w:val="18"/>
            <w:szCs w:val="18"/>
            <w:shd w:val="clear" w:color="auto" w:fill="FFFFFF"/>
          </w:rPr>
          <w:t>1014676</w:t>
        </w:r>
      </w:hyperlink>
      <w:r>
        <w:rPr>
          <w:rFonts w:ascii="Arial" w:hAnsi="Arial" w:cs="Arial"/>
          <w:color w:val="000000"/>
          <w:sz w:val="18"/>
          <w:szCs w:val="18"/>
          <w:shd w:val="clear" w:color="auto" w:fill="FFFFFF"/>
        </w:rPr>
        <w:t>.</w:t>
      </w:r>
      <w:proofErr w:type="gramEnd"/>
      <w:r w:rsidR="003D5EAE">
        <w:fldChar w:fldCharType="begin"/>
      </w:r>
      <w:r>
        <w:instrText xml:space="preserve"> HYPERLINK "http://en.wikipedia.org/wiki/PubMed_Identifier" \o "PubMed Identifier" </w:instrText>
      </w:r>
      <w:r w:rsidR="003D5EAE">
        <w:fldChar w:fldCharType="separate"/>
      </w:r>
      <w:proofErr w:type="gramStart"/>
      <w:r>
        <w:rPr>
          <w:rStyle w:val="Hyperlink"/>
          <w:rFonts w:ascii="Arial" w:hAnsi="Arial" w:cs="Arial"/>
          <w:color w:val="0B0080"/>
          <w:sz w:val="18"/>
          <w:szCs w:val="18"/>
          <w:shd w:val="clear" w:color="auto" w:fill="FFFFFF"/>
        </w:rPr>
        <w:t>PMID</w:t>
      </w:r>
      <w:r w:rsidR="003D5EAE">
        <w:fldChar w:fldCharType="end"/>
      </w:r>
      <w:r>
        <w:rPr>
          <w:rFonts w:ascii="Arial" w:hAnsi="Arial" w:cs="Arial"/>
          <w:color w:val="000000"/>
          <w:sz w:val="18"/>
          <w:szCs w:val="18"/>
          <w:shd w:val="clear" w:color="auto" w:fill="FFFFFF"/>
        </w:rPr>
        <w:t> </w:t>
      </w:r>
      <w:hyperlink r:id="rId7" w:history="1">
        <w:r>
          <w:rPr>
            <w:rStyle w:val="Hyperlink"/>
            <w:rFonts w:ascii="Arial" w:hAnsi="Arial" w:cs="Arial"/>
            <w:color w:val="663366"/>
            <w:sz w:val="18"/>
            <w:szCs w:val="18"/>
            <w:shd w:val="clear" w:color="auto" w:fill="FFFFFF"/>
          </w:rPr>
          <w:t>1783914</w:t>
        </w:r>
      </w:hyperlink>
      <w:r>
        <w:rPr>
          <w:rFonts w:ascii="Arial" w:hAnsi="Arial" w:cs="Arial"/>
          <w:color w:val="000000"/>
          <w:sz w:val="18"/>
          <w:szCs w:val="18"/>
          <w:shd w:val="clear" w:color="auto" w:fill="FFFFFF"/>
        </w:rPr>
        <w:t>.</w:t>
      </w:r>
      <w:proofErr w:type="gramEnd"/>
    </w:p>
  </w:footnote>
  <w:footnote w:id="3">
    <w:p w:rsidR="003A76F9" w:rsidRDefault="003A76F9">
      <w:pPr>
        <w:pStyle w:val="FootnoteText"/>
      </w:pPr>
      <w:r>
        <w:rPr>
          <w:rStyle w:val="FootnoteReference"/>
        </w:rPr>
        <w:footnoteRef/>
      </w:r>
      <w:r>
        <w:t xml:space="preserve"> </w:t>
      </w:r>
      <w:r>
        <w:rPr>
          <w:rFonts w:ascii="Arial" w:hAnsi="Arial" w:cs="Arial"/>
          <w:color w:val="000000"/>
          <w:sz w:val="18"/>
          <w:szCs w:val="18"/>
          <w:shd w:val="clear" w:color="auto" w:fill="FFFFFF"/>
        </w:rPr>
        <w:t xml:space="preserve">Rankin J (May 1957). </w:t>
      </w:r>
      <w:proofErr w:type="gramStart"/>
      <w:r>
        <w:rPr>
          <w:rFonts w:ascii="Arial" w:hAnsi="Arial" w:cs="Arial"/>
          <w:color w:val="000000"/>
          <w:sz w:val="18"/>
          <w:szCs w:val="18"/>
          <w:shd w:val="clear" w:color="auto" w:fill="FFFFFF"/>
        </w:rPr>
        <w:t>"Cerebral vascular accidents in patients over the age of 60.</w:t>
      </w:r>
      <w:proofErr w:type="gramEnd"/>
      <w:r>
        <w:rPr>
          <w:rFonts w:ascii="Arial" w:hAnsi="Arial" w:cs="Arial"/>
          <w:color w:val="000000"/>
          <w:sz w:val="18"/>
          <w:szCs w:val="18"/>
          <w:shd w:val="clear" w:color="auto" w:fill="FFFFFF"/>
        </w:rPr>
        <w:t xml:space="preserve"> II. Prognosis".</w:t>
      </w:r>
      <w:r>
        <w:rPr>
          <w:rStyle w:val="apple-converted-space"/>
          <w:rFonts w:ascii="Arial" w:hAnsi="Arial" w:cs="Arial"/>
          <w:color w:val="000000"/>
          <w:sz w:val="18"/>
          <w:szCs w:val="18"/>
          <w:shd w:val="clear" w:color="auto" w:fill="FFFFFF"/>
        </w:rPr>
        <w:t> </w:t>
      </w:r>
      <w:r>
        <w:rPr>
          <w:rFonts w:ascii="Arial" w:hAnsi="Arial" w:cs="Arial"/>
          <w:i/>
          <w:iCs/>
          <w:color w:val="000000"/>
          <w:sz w:val="18"/>
          <w:szCs w:val="18"/>
          <w:shd w:val="clear" w:color="auto" w:fill="FFFFFF"/>
        </w:rPr>
        <w:t>Scott Med J</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2</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(5): 200–15.</w:t>
      </w:r>
      <w:r>
        <w:rPr>
          <w:rStyle w:val="apple-converted-space"/>
          <w:rFonts w:ascii="Arial" w:hAnsi="Arial" w:cs="Arial"/>
          <w:color w:val="000000"/>
          <w:sz w:val="18"/>
          <w:szCs w:val="18"/>
          <w:shd w:val="clear" w:color="auto" w:fill="FFFFFF"/>
        </w:rPr>
        <w:t> </w:t>
      </w:r>
      <w:hyperlink r:id="rId8" w:tooltip="PubMed Identifier" w:history="1">
        <w:proofErr w:type="gramStart"/>
        <w:r>
          <w:rPr>
            <w:rStyle w:val="Hyperlink"/>
            <w:rFonts w:ascii="Arial" w:hAnsi="Arial" w:cs="Arial"/>
            <w:color w:val="0B0080"/>
            <w:sz w:val="18"/>
            <w:szCs w:val="18"/>
            <w:shd w:val="clear" w:color="auto" w:fill="FFFFFF"/>
          </w:rPr>
          <w:t>PMID</w:t>
        </w:r>
      </w:hyperlink>
      <w:r>
        <w:rPr>
          <w:rFonts w:ascii="Arial" w:hAnsi="Arial" w:cs="Arial"/>
          <w:color w:val="000000"/>
          <w:sz w:val="18"/>
          <w:szCs w:val="18"/>
          <w:shd w:val="clear" w:color="auto" w:fill="FFFFFF"/>
        </w:rPr>
        <w:t> </w:t>
      </w:r>
      <w:hyperlink r:id="rId9" w:history="1">
        <w:r>
          <w:rPr>
            <w:rStyle w:val="Hyperlink"/>
            <w:rFonts w:ascii="Arial" w:hAnsi="Arial" w:cs="Arial"/>
            <w:color w:val="663366"/>
            <w:sz w:val="18"/>
            <w:szCs w:val="18"/>
            <w:shd w:val="clear" w:color="auto" w:fill="FFFFFF"/>
          </w:rPr>
          <w:t>13432835</w:t>
        </w:r>
      </w:hyperlink>
      <w:r>
        <w:rPr>
          <w:rFonts w:ascii="Arial" w:hAnsi="Arial" w:cs="Arial"/>
          <w:color w:val="000000"/>
          <w:sz w:val="18"/>
          <w:szCs w:val="18"/>
          <w:shd w:val="clear" w:color="auto" w:fill="FFFFFF"/>
        </w:rPr>
        <w:t>.</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0D28AB"/>
    <w:rsid w:val="00076A89"/>
    <w:rsid w:val="00084F4A"/>
    <w:rsid w:val="000D0043"/>
    <w:rsid w:val="000D28AB"/>
    <w:rsid w:val="00144560"/>
    <w:rsid w:val="001F369F"/>
    <w:rsid w:val="00205F08"/>
    <w:rsid w:val="00223847"/>
    <w:rsid w:val="002C7DE5"/>
    <w:rsid w:val="0030132C"/>
    <w:rsid w:val="00313A2A"/>
    <w:rsid w:val="003A76F9"/>
    <w:rsid w:val="003D5EAE"/>
    <w:rsid w:val="0044660C"/>
    <w:rsid w:val="00462BB1"/>
    <w:rsid w:val="00477595"/>
    <w:rsid w:val="004B3CD1"/>
    <w:rsid w:val="004E5D56"/>
    <w:rsid w:val="004F289F"/>
    <w:rsid w:val="004F46C2"/>
    <w:rsid w:val="00562CD7"/>
    <w:rsid w:val="006B6E78"/>
    <w:rsid w:val="00760FD0"/>
    <w:rsid w:val="00763745"/>
    <w:rsid w:val="007A4682"/>
    <w:rsid w:val="007B5157"/>
    <w:rsid w:val="00843868"/>
    <w:rsid w:val="009E25B0"/>
    <w:rsid w:val="00A37A2B"/>
    <w:rsid w:val="00A5669B"/>
    <w:rsid w:val="00AC177B"/>
    <w:rsid w:val="00B06F97"/>
    <w:rsid w:val="00C61C1F"/>
    <w:rsid w:val="00CB586A"/>
    <w:rsid w:val="00DB5DC1"/>
    <w:rsid w:val="00DD1189"/>
    <w:rsid w:val="00E51535"/>
    <w:rsid w:val="00EA04CD"/>
    <w:rsid w:val="00F10B9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4A"/>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s>
</file>

<file path=word/webSettings.xml><?xml version="1.0" encoding="utf-8"?>
<w:webSettings xmlns:r="http://schemas.openxmlformats.org/officeDocument/2006/relationships" xmlns:w="http://schemas.openxmlformats.org/wordprocessingml/2006/main">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microsoft.com/office/2007/relationships/stylesWithEffects" Target="stylesWithEffects.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PubMed_Identifier" TargetMode="External"/><Relationship Id="rId3" Type="http://schemas.openxmlformats.org/officeDocument/2006/relationships/hyperlink" Target="http://en.wikipedia.org/wiki/Digital_object_identifier" TargetMode="External"/><Relationship Id="rId7" Type="http://schemas.openxmlformats.org/officeDocument/2006/relationships/hyperlink" Target="http://www.ncbi.nlm.nih.gov/pubmed/1783914" TargetMode="External"/><Relationship Id="rId2" Type="http://schemas.openxmlformats.org/officeDocument/2006/relationships/hyperlink" Target="http://www.pubmedcentral.nih.gov/articlerender.fcgi?tool=pmcentrez&amp;artid=1014676" TargetMode="External"/><Relationship Id="rId1" Type="http://schemas.openxmlformats.org/officeDocument/2006/relationships/hyperlink" Target="http://www.oxfordbrc.org/research/chronic-disease-cohorts/101/" TargetMode="External"/><Relationship Id="rId6" Type="http://schemas.openxmlformats.org/officeDocument/2006/relationships/hyperlink" Target="http://www.pubmedcentral.gov/articlerender.fcgi?tool=pmcentrez&amp;artid=1014676" TargetMode="External"/><Relationship Id="rId5" Type="http://schemas.openxmlformats.org/officeDocument/2006/relationships/hyperlink" Target="http://en.wikipedia.org/wiki/PubMed_Central" TargetMode="External"/><Relationship Id="rId4" Type="http://schemas.openxmlformats.org/officeDocument/2006/relationships/hyperlink" Target="http://dx.doi.org/10.1136%2Fjnnp.54.12.1044" TargetMode="External"/><Relationship Id="rId9" Type="http://schemas.openxmlformats.org/officeDocument/2006/relationships/hyperlink" Target="http://www.ncbi.nlm.nih.gov/pubmed/13432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FDA32-A1B1-482D-834C-CA9E3E515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3309</Words>
  <Characters>18866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cp:revision>
  <dcterms:created xsi:type="dcterms:W3CDTF">2012-04-03T09:53:00Z</dcterms:created>
  <dcterms:modified xsi:type="dcterms:W3CDTF">2012-04-03T09:53:00Z</dcterms:modified>
</cp:coreProperties>
</file>