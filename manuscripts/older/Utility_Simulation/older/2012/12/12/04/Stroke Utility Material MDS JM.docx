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0C" w:rsidRDefault="0044660C" w:rsidP="0044660C">
      <w:pPr>
        <w:pStyle w:val="Heading1"/>
      </w:pPr>
      <w:r>
        <w:t>Abstract</w:t>
      </w:r>
    </w:p>
    <w:p w:rsidR="00793892" w:rsidRPr="0087458D" w:rsidRDefault="00793892" w:rsidP="0044660C">
      <w:pPr>
        <w:rPr>
          <w:rFonts w:ascii="Arial" w:hAnsi="Arial" w:cs="Arial"/>
          <w:bCs/>
          <w:color w:val="333333"/>
          <w:sz w:val="18"/>
          <w:szCs w:val="18"/>
          <w:shd w:val="clear" w:color="auto" w:fill="FFFFFF"/>
        </w:rPr>
      </w:pPr>
      <w:r>
        <w:rPr>
          <w:rFonts w:ascii="Arial" w:hAnsi="Arial" w:cs="Arial"/>
          <w:b/>
          <w:bCs/>
          <w:color w:val="333333"/>
          <w:sz w:val="18"/>
          <w:szCs w:val="18"/>
          <w:shd w:val="clear" w:color="auto" w:fill="FFFFFF"/>
        </w:rPr>
        <w:t>Background</w:t>
      </w:r>
      <w:r w:rsidR="0087458D">
        <w:rPr>
          <w:rFonts w:ascii="Arial" w:hAnsi="Arial" w:cs="Arial"/>
          <w:b/>
          <w:bCs/>
          <w:color w:val="333333"/>
          <w:sz w:val="18"/>
          <w:szCs w:val="18"/>
          <w:shd w:val="clear" w:color="auto" w:fill="FFFFFF"/>
        </w:rPr>
        <w:t xml:space="preserve">: </w:t>
      </w:r>
      <w:r w:rsidR="0087458D">
        <w:rPr>
          <w:rFonts w:ascii="Arial" w:hAnsi="Arial" w:cs="Arial"/>
          <w:bCs/>
          <w:color w:val="333333"/>
          <w:sz w:val="18"/>
          <w:szCs w:val="18"/>
          <w:shd w:val="clear" w:color="auto" w:fill="FFFFFF"/>
        </w:rPr>
        <w:t>Health related quality of life following a stroke can vary greatly, and depends on how disabling the stroke is. The modified Rankin Scale (</w:t>
      </w:r>
      <w:proofErr w:type="spellStart"/>
      <w:r w:rsidR="0087458D">
        <w:rPr>
          <w:rFonts w:ascii="Arial" w:hAnsi="Arial" w:cs="Arial"/>
          <w:bCs/>
          <w:color w:val="333333"/>
          <w:sz w:val="18"/>
          <w:szCs w:val="18"/>
          <w:shd w:val="clear" w:color="auto" w:fill="FFFFFF"/>
        </w:rPr>
        <w:t>mRS</w:t>
      </w:r>
      <w:proofErr w:type="spellEnd"/>
      <w:r w:rsidR="0087458D">
        <w:rPr>
          <w:rFonts w:ascii="Arial" w:hAnsi="Arial" w:cs="Arial"/>
          <w:bCs/>
          <w:color w:val="333333"/>
          <w:sz w:val="18"/>
          <w:szCs w:val="18"/>
          <w:shd w:val="clear" w:color="auto" w:fill="FFFFFF"/>
        </w:rPr>
        <w:t>) categorises disableme</w:t>
      </w:r>
      <w:r w:rsidR="00213A91">
        <w:rPr>
          <w:rFonts w:ascii="Arial" w:hAnsi="Arial" w:cs="Arial"/>
          <w:bCs/>
          <w:color w:val="333333"/>
          <w:sz w:val="18"/>
          <w:szCs w:val="18"/>
          <w:shd w:val="clear" w:color="auto" w:fill="FFFFFF"/>
        </w:rPr>
        <w:t>nt in seven discrete categories</w:t>
      </w:r>
      <w:r w:rsidR="0087458D">
        <w:rPr>
          <w:rFonts w:ascii="Arial" w:hAnsi="Arial" w:cs="Arial"/>
          <w:bCs/>
          <w:color w:val="333333"/>
          <w:sz w:val="18"/>
          <w:szCs w:val="18"/>
          <w:shd w:val="clear" w:color="auto" w:fill="FFFFFF"/>
        </w:rPr>
        <w:t xml:space="preserve">. By convention, the state following </w:t>
      </w:r>
      <w:r w:rsidR="00213A91">
        <w:rPr>
          <w:rFonts w:ascii="Arial" w:hAnsi="Arial" w:cs="Arial"/>
          <w:bCs/>
          <w:color w:val="333333"/>
          <w:sz w:val="18"/>
          <w:szCs w:val="18"/>
          <w:shd w:val="clear" w:color="auto" w:fill="FFFFFF"/>
        </w:rPr>
        <w:t xml:space="preserve">stroke </w:t>
      </w:r>
      <w:r w:rsidR="0087458D">
        <w:rPr>
          <w:rFonts w:ascii="Arial" w:hAnsi="Arial" w:cs="Arial"/>
          <w:bCs/>
          <w:color w:val="333333"/>
          <w:sz w:val="18"/>
          <w:szCs w:val="18"/>
          <w:shd w:val="clear" w:color="auto" w:fill="FFFFFF"/>
        </w:rPr>
        <w:t>is commonly categorised into three categories</w:t>
      </w:r>
      <w:r w:rsidR="00213A91">
        <w:rPr>
          <w:rFonts w:ascii="Arial" w:hAnsi="Arial" w:cs="Arial"/>
          <w:bCs/>
          <w:color w:val="333333"/>
          <w:sz w:val="18"/>
          <w:szCs w:val="18"/>
          <w:shd w:val="clear" w:color="auto" w:fill="FFFFFF"/>
        </w:rPr>
        <w:t xml:space="preserve"> with cost-effectiveness models</w:t>
      </w:r>
      <w:r w:rsidR="0087458D">
        <w:rPr>
          <w:rFonts w:ascii="Arial" w:hAnsi="Arial" w:cs="Arial"/>
          <w:bCs/>
          <w:color w:val="333333"/>
          <w:sz w:val="18"/>
          <w:szCs w:val="18"/>
          <w:shd w:val="clear" w:color="auto" w:fill="FFFFFF"/>
        </w:rPr>
        <w:t xml:space="preserve">: death, dependent state, and independent state. </w:t>
      </w:r>
      <w:r w:rsidR="00213A91">
        <w:rPr>
          <w:rFonts w:ascii="Arial" w:hAnsi="Arial" w:cs="Arial"/>
          <w:bCs/>
          <w:color w:val="333333"/>
          <w:sz w:val="18"/>
          <w:szCs w:val="18"/>
          <w:shd w:val="clear" w:color="auto" w:fill="FFFFFF"/>
        </w:rPr>
        <w:t xml:space="preserve">A recent Medical Decision Making paper maps between EQ-5D utility and </w:t>
      </w:r>
      <w:proofErr w:type="spellStart"/>
      <w:proofErr w:type="gramStart"/>
      <w:r w:rsidR="00213A91">
        <w:rPr>
          <w:rFonts w:ascii="Arial" w:hAnsi="Arial" w:cs="Arial"/>
          <w:bCs/>
          <w:color w:val="333333"/>
          <w:sz w:val="18"/>
          <w:szCs w:val="18"/>
          <w:shd w:val="clear" w:color="auto" w:fill="FFFFFF"/>
        </w:rPr>
        <w:t>mRS</w:t>
      </w:r>
      <w:proofErr w:type="spellEnd"/>
      <w:r w:rsidR="00213A91">
        <w:rPr>
          <w:rFonts w:ascii="Arial" w:hAnsi="Arial" w:cs="Arial"/>
          <w:bCs/>
          <w:color w:val="333333"/>
          <w:sz w:val="18"/>
          <w:szCs w:val="18"/>
          <w:shd w:val="clear" w:color="auto" w:fill="FFFFFF"/>
        </w:rPr>
        <w:t xml:space="preserve"> score</w:t>
      </w:r>
      <w:proofErr w:type="gramEnd"/>
      <w:r w:rsidR="00213A91">
        <w:rPr>
          <w:rFonts w:ascii="Arial" w:hAnsi="Arial" w:cs="Arial"/>
          <w:bCs/>
          <w:color w:val="333333"/>
          <w:sz w:val="18"/>
          <w:szCs w:val="18"/>
          <w:shd w:val="clear" w:color="auto" w:fill="FFFFFF"/>
        </w:rPr>
        <w:t>.</w:t>
      </w:r>
    </w:p>
    <w:p w:rsidR="00793892" w:rsidRDefault="00793892" w:rsidP="0044660C">
      <w:pPr>
        <w:rPr>
          <w:rStyle w:val="apple-converted-space"/>
          <w:rFonts w:ascii="Arial" w:hAnsi="Arial" w:cs="Arial"/>
          <w:color w:val="333333"/>
          <w:sz w:val="18"/>
          <w:szCs w:val="18"/>
          <w:shd w:val="clear" w:color="auto" w:fill="FFFFFF"/>
        </w:rPr>
      </w:pPr>
      <w:r>
        <w:rPr>
          <w:rFonts w:ascii="Arial" w:hAnsi="Arial" w:cs="Arial"/>
          <w:color w:val="333333"/>
          <w:sz w:val="18"/>
          <w:szCs w:val="18"/>
          <w:shd w:val="clear" w:color="auto" w:fill="FFFFFF"/>
        </w:rPr>
        <w:t>Objective</w:t>
      </w:r>
      <w:r w:rsidR="0087458D">
        <w:rPr>
          <w:rFonts w:ascii="Arial" w:hAnsi="Arial" w:cs="Arial"/>
          <w:color w:val="333333"/>
          <w:sz w:val="18"/>
          <w:szCs w:val="18"/>
          <w:shd w:val="clear" w:color="auto" w:fill="FFFFFF"/>
        </w:rPr>
        <w:t>: To explore a simulation approach for</w:t>
      </w:r>
      <w:r w:rsidR="00213A91">
        <w:rPr>
          <w:rFonts w:ascii="Arial" w:hAnsi="Arial" w:cs="Arial"/>
          <w:color w:val="333333"/>
          <w:sz w:val="18"/>
          <w:szCs w:val="18"/>
          <w:shd w:val="clear" w:color="auto" w:fill="FFFFFF"/>
        </w:rPr>
        <w:t xml:space="preserve"> mapping utilities onto dependent and independent states using results presented in the MDM paper, and compare </w:t>
      </w:r>
      <w:proofErr w:type="gramStart"/>
      <w:r w:rsidR="00213A91">
        <w:rPr>
          <w:rFonts w:ascii="Arial" w:hAnsi="Arial" w:cs="Arial"/>
          <w:color w:val="333333"/>
          <w:sz w:val="18"/>
          <w:szCs w:val="18"/>
          <w:shd w:val="clear" w:color="auto" w:fill="FFFFFF"/>
        </w:rPr>
        <w:t>these estimate</w:t>
      </w:r>
      <w:proofErr w:type="gramEnd"/>
      <w:r w:rsidR="00213A91">
        <w:rPr>
          <w:rFonts w:ascii="Arial" w:hAnsi="Arial" w:cs="Arial"/>
          <w:color w:val="333333"/>
          <w:sz w:val="18"/>
          <w:szCs w:val="18"/>
          <w:shd w:val="clear" w:color="auto" w:fill="FFFFFF"/>
        </w:rPr>
        <w:t xml:space="preserve"> with existing utility estimates for dependent and independent states.</w:t>
      </w:r>
    </w:p>
    <w:p w:rsidR="00793892" w:rsidRPr="00213A91" w:rsidRDefault="00793892" w:rsidP="0044660C">
      <w:pPr>
        <w:rPr>
          <w:rStyle w:val="apple-converted-space"/>
          <w:rFonts w:ascii="Arial" w:hAnsi="Arial" w:cs="Arial"/>
          <w:color w:val="333333"/>
          <w:sz w:val="18"/>
          <w:szCs w:val="18"/>
          <w:shd w:val="clear" w:color="auto" w:fill="FFFFFF"/>
        </w:rPr>
      </w:pPr>
      <w:r>
        <w:rPr>
          <w:rFonts w:ascii="Arial" w:hAnsi="Arial" w:cs="Arial"/>
          <w:b/>
          <w:bCs/>
          <w:color w:val="333333"/>
          <w:sz w:val="18"/>
          <w:szCs w:val="18"/>
          <w:shd w:val="clear" w:color="auto" w:fill="FFFFFF"/>
        </w:rPr>
        <w:t>Methods</w:t>
      </w:r>
      <w:r w:rsidR="00213A91">
        <w:rPr>
          <w:rFonts w:ascii="Arial" w:hAnsi="Arial" w:cs="Arial"/>
          <w:b/>
          <w:bCs/>
          <w:color w:val="333333"/>
          <w:sz w:val="18"/>
          <w:szCs w:val="18"/>
          <w:shd w:val="clear" w:color="auto" w:fill="FFFFFF"/>
        </w:rPr>
        <w:t xml:space="preserve">: </w:t>
      </w:r>
      <w:r w:rsidR="00213A91">
        <w:rPr>
          <w:rFonts w:ascii="Arial" w:hAnsi="Arial" w:cs="Arial"/>
          <w:bCs/>
          <w:color w:val="333333"/>
          <w:sz w:val="18"/>
          <w:szCs w:val="18"/>
          <w:shd w:val="clear" w:color="auto" w:fill="FFFFFF"/>
        </w:rPr>
        <w:t xml:space="preserve">A statistical simulation based algorithm is developed and applied to map between </w:t>
      </w:r>
      <w:proofErr w:type="spellStart"/>
      <w:proofErr w:type="gramStart"/>
      <w:r w:rsidR="00213A91">
        <w:rPr>
          <w:rFonts w:ascii="Arial" w:hAnsi="Arial" w:cs="Arial"/>
          <w:bCs/>
          <w:color w:val="333333"/>
          <w:sz w:val="18"/>
          <w:szCs w:val="18"/>
          <w:shd w:val="clear" w:color="auto" w:fill="FFFFFF"/>
        </w:rPr>
        <w:t>mRS</w:t>
      </w:r>
      <w:proofErr w:type="spellEnd"/>
      <w:proofErr w:type="gramEnd"/>
      <w:r w:rsidR="00213A91">
        <w:rPr>
          <w:rFonts w:ascii="Arial" w:hAnsi="Arial" w:cs="Arial"/>
          <w:bCs/>
          <w:color w:val="333333"/>
          <w:sz w:val="18"/>
          <w:szCs w:val="18"/>
          <w:shd w:val="clear" w:color="auto" w:fill="FFFFFF"/>
        </w:rPr>
        <w:t xml:space="preserve"> states onto dependent and independent states, using </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Setting,</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Patients, </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Intervention (if any), </w:t>
      </w:r>
    </w:p>
    <w:p w:rsidR="00793892" w:rsidRDefault="00793892" w:rsidP="0044660C">
      <w:pPr>
        <w:rPr>
          <w:rStyle w:val="apple-converted-space"/>
          <w:rFonts w:ascii="Arial" w:hAnsi="Arial" w:cs="Arial"/>
          <w:color w:val="333333"/>
          <w:sz w:val="18"/>
          <w:szCs w:val="18"/>
          <w:shd w:val="clear" w:color="auto" w:fill="FFFFFF"/>
        </w:rPr>
      </w:pPr>
      <w:r>
        <w:rPr>
          <w:rFonts w:ascii="Arial" w:hAnsi="Arial" w:cs="Arial"/>
          <w:color w:val="333333"/>
          <w:sz w:val="18"/>
          <w:szCs w:val="18"/>
          <w:shd w:val="clear" w:color="auto" w:fill="FFFFFF"/>
        </w:rPr>
        <w:t>Measurements,</w:t>
      </w:r>
      <w:r>
        <w:rPr>
          <w:rStyle w:val="apple-converted-space"/>
          <w:rFonts w:ascii="Arial" w:hAnsi="Arial" w:cs="Arial"/>
          <w:color w:val="333333"/>
          <w:sz w:val="18"/>
          <w:szCs w:val="18"/>
          <w:shd w:val="clear" w:color="auto" w:fill="FFFFFF"/>
        </w:rPr>
        <w:t> </w:t>
      </w:r>
    </w:p>
    <w:p w:rsidR="00793892" w:rsidRDefault="00793892" w:rsidP="0044660C">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Results, </w:t>
      </w:r>
    </w:p>
    <w:p w:rsidR="00793892" w:rsidRDefault="00793892" w:rsidP="0044660C">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Limitations, </w:t>
      </w:r>
    </w:p>
    <w:p w:rsidR="00793892" w:rsidRDefault="00793892" w:rsidP="0044660C">
      <w:pPr>
        <w:rPr>
          <w:rStyle w:val="apple-converted-space"/>
          <w:rFonts w:ascii="Arial" w:hAnsi="Arial" w:cs="Arial"/>
          <w:color w:val="333333"/>
          <w:sz w:val="18"/>
          <w:szCs w:val="18"/>
          <w:shd w:val="clear" w:color="auto" w:fill="FFFFFF"/>
        </w:rPr>
      </w:pPr>
      <w:proofErr w:type="gramStart"/>
      <w:r>
        <w:rPr>
          <w:rFonts w:ascii="Arial" w:hAnsi="Arial" w:cs="Arial"/>
          <w:b/>
          <w:bCs/>
          <w:color w:val="333333"/>
          <w:sz w:val="18"/>
          <w:szCs w:val="18"/>
          <w:shd w:val="clear" w:color="auto" w:fill="FFFFFF"/>
        </w:rPr>
        <w:t>Conclusions.</w:t>
      </w:r>
      <w:proofErr w:type="gramEnd"/>
      <w:r>
        <w:rPr>
          <w:rStyle w:val="apple-converted-space"/>
          <w:rFonts w:ascii="Arial" w:hAnsi="Arial" w:cs="Arial"/>
          <w:color w:val="333333"/>
          <w:sz w:val="18"/>
          <w:szCs w:val="18"/>
          <w:shd w:val="clear" w:color="auto" w:fill="FFFFFF"/>
        </w:rPr>
        <w:t> </w:t>
      </w:r>
    </w:p>
    <w:p w:rsidR="000D28AB" w:rsidRDefault="000D28AB" w:rsidP="000D28AB">
      <w:pPr>
        <w:pStyle w:val="Heading1"/>
      </w:pPr>
      <w:r>
        <w:t>Structure</w:t>
      </w:r>
    </w:p>
    <w:p w:rsidR="000D28AB" w:rsidRDefault="000D28AB" w:rsidP="000D28AB">
      <w:pPr>
        <w:pStyle w:val="Heading2"/>
      </w:pPr>
      <w:r>
        <w:t>Introduction</w:t>
      </w:r>
    </w:p>
    <w:p w:rsidR="00DD1189" w:rsidRPr="00F82373" w:rsidRDefault="00477595" w:rsidP="00F82373">
      <w:pPr>
        <w:spacing w:line="360" w:lineRule="auto"/>
        <w:jc w:val="both"/>
      </w:pPr>
      <w:r w:rsidRPr="00F82373">
        <w:t xml:space="preserve">The outcomes following a stroke can vary markedly in terms of their severity, affecting both the quality of life of patients with strokes, and the costs of treating them. A recent paper published in Medical Decision Making reported utility estimates associated with different </w:t>
      </w:r>
      <w:r w:rsidR="001F369F" w:rsidRPr="00F82373">
        <w:t>modified Rankin Scale (</w:t>
      </w:r>
      <w:proofErr w:type="spellStart"/>
      <w:r w:rsidR="001F369F" w:rsidRPr="00F82373">
        <w:t>mRS</w:t>
      </w:r>
      <w:proofErr w:type="spellEnd"/>
      <w:r w:rsidR="001F369F" w:rsidRPr="00F82373">
        <w:t xml:space="preserve">) scores, based on a large scale and recent UK-based population cohort study. </w:t>
      </w:r>
      <w:r w:rsidR="00F82373" w:rsidRPr="00F82373">
        <w:fldChar w:fldCharType="begin" w:fldLock="1"/>
      </w:r>
      <w:r w:rsidR="00A97C3E">
        <w:instrText xml:space="preserve">ADDIN Mendeley Citation{46c5ac94-26e5-463f-b59e-19565ae7b9c4}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"\u003cm:note\u003e599EH\u003cm:linebreak/\u003eTimes Cited:2\u003cm:linebreak/\u003eCited References Count:28\u003c/m:note\u003e",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 </w:instrText>
      </w:r>
      <w:r w:rsidR="00F82373" w:rsidRPr="00F82373">
        <w:fldChar w:fldCharType="separate"/>
      </w:r>
      <w:r w:rsidR="00F82373" w:rsidRPr="00F82373">
        <w:rPr>
          <w:noProof/>
        </w:rPr>
        <w:t>(1)</w:t>
      </w:r>
      <w:r w:rsidR="00F82373" w:rsidRPr="00F82373">
        <w:fldChar w:fldCharType="end"/>
      </w:r>
      <w:r w:rsidR="00F82373" w:rsidRPr="00F82373">
        <w:t xml:space="preserve"> </w:t>
      </w:r>
      <w:r w:rsidR="001F369F" w:rsidRPr="00F82373">
        <w:t xml:space="preserve">However, estimates of costs and utilities associated with </w:t>
      </w:r>
      <w:commentRangeStart w:id="0"/>
      <w:r w:rsidR="001F369F" w:rsidRPr="00F82373">
        <w:t>stroke</w:t>
      </w:r>
      <w:commentRangeEnd w:id="0"/>
      <w:r w:rsidR="006B6E78" w:rsidRPr="00F82373">
        <w:commentReference w:id="0"/>
      </w:r>
      <w:r w:rsidR="001F369F" w:rsidRPr="00F82373">
        <w:t xml:space="preserve"> </w:t>
      </w:r>
      <w:ins w:id="1" w:author="Jon Minton" w:date="2012-04-04T11:02:00Z">
        <w:r w:rsidR="00B078DD" w:rsidRPr="00F82373">
          <w:t xml:space="preserve">used within recent mathematic models </w:t>
        </w:r>
      </w:ins>
      <w:r w:rsidR="001F369F" w:rsidRPr="00F82373">
        <w:t xml:space="preserve">have often divided patient outcomes into the three ordinal states of dead, dependent state, and independent state, rather than the seven ordinal states of the </w:t>
      </w:r>
      <w:proofErr w:type="spellStart"/>
      <w:r w:rsidR="001F369F" w:rsidRPr="00F82373">
        <w:t>mRS.</w:t>
      </w:r>
      <w:proofErr w:type="spellEnd"/>
      <w:r w:rsidR="001F369F" w:rsidRPr="00F82373">
        <w:t xml:space="preserve"> In order to allow comparability between results from </w:t>
      </w:r>
      <w:r w:rsidR="00D425F2">
        <w:t xml:space="preserve">the mRS-to-EQ-5D paper </w:t>
      </w:r>
      <w:r w:rsidR="001F369F" w:rsidRPr="00F82373">
        <w:t>and previous economic evaluations that have used the three-state division of stroke outcomes, and in order to make use of cost estimates associated with dependent and independent states following strokes, it is necessary to map th</w:t>
      </w:r>
      <w:r w:rsidR="00DD1189" w:rsidRPr="00F82373">
        <w:t xml:space="preserve">e seven </w:t>
      </w:r>
      <w:proofErr w:type="spellStart"/>
      <w:r w:rsidR="00DD1189" w:rsidRPr="00F82373">
        <w:t>mRS</w:t>
      </w:r>
      <w:proofErr w:type="spellEnd"/>
      <w:r w:rsidR="00DD1189" w:rsidRPr="00F82373">
        <w:t xml:space="preserve"> states onto the three states of dead, dependent, and independent. </w:t>
      </w:r>
    </w:p>
    <w:p w:rsidR="000D0043" w:rsidRPr="00F82373" w:rsidRDefault="000D0043" w:rsidP="00F82373">
      <w:pPr>
        <w:spacing w:line="360" w:lineRule="auto"/>
        <w:jc w:val="both"/>
      </w:pPr>
      <w:r w:rsidRPr="00F82373">
        <w:t>This paper describes and presents the results of a simulation-based approach to estimating both the proportions dead, and in dependent and independent states following a stroke, and the mean utilities associated with dead and independent states</w:t>
      </w:r>
      <w:r w:rsidR="00D425F2">
        <w:t>.</w:t>
      </w:r>
      <w:r w:rsidRPr="00F82373">
        <w:t xml:space="preserve"> This simulation-based approach involves making fewer assumptions in mapping from seven to three states than many analytic approaches would require, and can be readily applied to similar mapping approaches</w:t>
      </w:r>
      <w:del w:id="2" w:author="Matt" w:date="2012-02-27T08:28:00Z">
        <w:r w:rsidRPr="00F82373" w:rsidDel="006B6E78">
          <w:delText xml:space="preserve"> more generally</w:delText>
        </w:r>
      </w:del>
      <w:r w:rsidRPr="00F82373">
        <w:t xml:space="preserve">. As an illustration of this latter point, and as the categories of the </w:t>
      </w:r>
      <w:proofErr w:type="spellStart"/>
      <w:r w:rsidRPr="00F82373">
        <w:t>mRS</w:t>
      </w:r>
      <w:proofErr w:type="spellEnd"/>
      <w:r w:rsidRPr="00F82373">
        <w:t xml:space="preserve"> differ according to degree of disability rather than type of stroke, the paper briefly describes how the approach could be used to map from the seven states of the </w:t>
      </w:r>
      <w:proofErr w:type="spellStart"/>
      <w:r w:rsidRPr="00F82373">
        <w:t>mRS</w:t>
      </w:r>
      <w:proofErr w:type="spellEnd"/>
      <w:r w:rsidRPr="00F82373">
        <w:t xml:space="preserve"> to the five states of the Glasgow Outcome </w:t>
      </w:r>
      <w:r w:rsidR="00F82373" w:rsidRPr="00F82373">
        <w:t>Score</w:t>
      </w:r>
      <w:r w:rsidR="00F82373" w:rsidRPr="00F82373">
        <w:fldChar w:fldCharType="begin" w:fldLock="1"/>
      </w:r>
      <w:r w:rsidR="00A97C3E">
        <w:instrText xml:space="preserve">ADDIN Mendeley Citation{1cc29cfc-513d-4931-b01d-e6a6034e91e9} CSL_CITATION  { "citationItems" : [ { "id" : "ITEM-1", "itemData" : { "abstract" : "Persisting disability after brain damage usually comprises both mental and physical handicap. The mental component is often the more important in contributing to overall social disability. Lack of an objective scale leads to vague and over-optimistic estimates of outcome, which obscure the ultimate results of early management. A five-point scale is described--death, persistent vegetative state, severe disability, moderate disability, and good recovery. Duration as well as intensity of disability should be included in an index of ill-health; this applies particularly after head injury, because many disabled survivors are young.", "author" : [ { "family" : "Jennett", "given" : "B" }, { "family" : "Bond", "given" : "M" } ], "container-title" : "Lancet", "id" : "ITEM-1", "issue" : "7905", "issued" : { "date-parts" : [ [ "1975", "3", "1" ] ] }, "page" : "480-4", "title" : "Assessment of outcome after severe brain damage.", "type" : "article-journal", "volume" : "1" }, "uris" : [ "http://www.mendeley.com/documents/?uuid=1cc29cfc-513d-4931-b01d-e6a6034e91e9" ] } ], "mendeley" : { "previouslyFormattedCitation" : "(2)" }, "properties" : { "noteIndex" : 0 }, "schema" : "https://github.com/citation-style-language/schema/raw/master/csl-citation.json" } </w:instrText>
      </w:r>
      <w:r w:rsidR="00F82373" w:rsidRPr="00F82373">
        <w:fldChar w:fldCharType="separate"/>
      </w:r>
      <w:r w:rsidR="00F82373" w:rsidRPr="00F82373">
        <w:rPr>
          <w:noProof/>
        </w:rPr>
        <w:t>(2)</w:t>
      </w:r>
      <w:r w:rsidR="00F82373" w:rsidRPr="00F82373">
        <w:fldChar w:fldCharType="end"/>
      </w:r>
      <w:r w:rsidRPr="00F82373">
        <w:t xml:space="preserve">.  </w:t>
      </w:r>
    </w:p>
    <w:p w:rsidR="000D28AB" w:rsidRDefault="000D28AB" w:rsidP="000D28AB">
      <w:pPr>
        <w:pStyle w:val="Heading2"/>
      </w:pPr>
      <w:r>
        <w:t>Method: What did we do?</w:t>
      </w:r>
    </w:p>
    <w:p w:rsidR="000D28AB" w:rsidRDefault="00CB586A" w:rsidP="000D28AB">
      <w:pPr>
        <w:pStyle w:val="Heading3"/>
      </w:pPr>
      <w:r>
        <w:lastRenderedPageBreak/>
        <w:t>Introduce source paper</w:t>
      </w:r>
    </w:p>
    <w:p w:rsidR="0044660C" w:rsidRDefault="000D0043" w:rsidP="00F82373">
      <w:pPr>
        <w:spacing w:line="360" w:lineRule="auto"/>
        <w:jc w:val="both"/>
      </w:pPr>
      <w:r>
        <w:t xml:space="preserve">The </w:t>
      </w:r>
      <w:proofErr w:type="spellStart"/>
      <w:r w:rsidR="00D425F2">
        <w:t>mRS</w:t>
      </w:r>
      <w:proofErr w:type="spellEnd"/>
      <w:r w:rsidR="00D425F2">
        <w:t xml:space="preserve"> to EQ-5D mapping </w:t>
      </w:r>
      <w:r>
        <w:t>used data from the Oxford Vascular Study (OXVASC), which is a large scale population-based cohort</w:t>
      </w:r>
      <w:r w:rsidR="00843868">
        <w:t>, initiated in 2002,</w:t>
      </w:r>
      <w:r>
        <w:t xml:space="preserve"> involving almost 100,000 individuals registered in Oxfordshire.</w:t>
      </w:r>
      <w:r w:rsidR="00843868">
        <w:t xml:space="preserve"> The </w:t>
      </w:r>
      <w:proofErr w:type="spellStart"/>
      <w:r w:rsidR="00D425F2">
        <w:t>mRS</w:t>
      </w:r>
      <w:proofErr w:type="spellEnd"/>
      <w:r w:rsidR="00D425F2">
        <w:t xml:space="preserve"> to EQ-5D </w:t>
      </w:r>
      <w:r w:rsidR="00843868">
        <w:t xml:space="preserve">paper used </w:t>
      </w:r>
      <w:del w:id="3" w:author="Matt" w:date="2012-02-27T08:28:00Z">
        <w:r w:rsidR="00843868" w:rsidDel="006B6E78">
          <w:delText xml:space="preserve">involved </w:delText>
        </w:r>
      </w:del>
      <w:r w:rsidR="00843868">
        <w:t xml:space="preserve">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p>
    <w:p w:rsidR="000D28AB" w:rsidRDefault="00205F08" w:rsidP="000D28AB">
      <w:pPr>
        <w:pStyle w:val="Heading3"/>
      </w:pPr>
      <w:r>
        <w:t>The Modified Rankin Scale</w:t>
      </w:r>
    </w:p>
    <w:p w:rsidR="00843868" w:rsidRDefault="00843868" w:rsidP="007B5157">
      <w:pPr>
        <w:spacing w:line="360" w:lineRule="auto"/>
        <w:jc w:val="both"/>
      </w:pPr>
      <w:r>
        <w:t xml:space="preserve">The </w:t>
      </w:r>
      <w:proofErr w:type="spellStart"/>
      <w:r w:rsidR="00213A91">
        <w:t>mRS</w:t>
      </w:r>
      <w:proofErr w:type="spellEnd"/>
      <w:r w:rsidR="00213A91">
        <w:t xml:space="preserve"> </w:t>
      </w:r>
      <w:r>
        <w:t xml:space="preserve">is a commonly </w:t>
      </w:r>
      <w:r w:rsidR="003A76F9">
        <w:t xml:space="preserve">used measure of disability or dependence in daily activities following a stroke. It was introduced in its current form by van </w:t>
      </w:r>
      <w:proofErr w:type="spellStart"/>
      <w:r w:rsidR="003A76F9">
        <w:t>Swieten</w:t>
      </w:r>
      <w:proofErr w:type="spellEnd"/>
      <w:r w:rsidR="003A76F9">
        <w:t xml:space="preserve"> et al in 1988</w:t>
      </w:r>
      <w:r w:rsidR="00EE087D">
        <w:fldChar w:fldCharType="begin" w:fldLock="1"/>
      </w:r>
      <w:r w:rsidR="00A97C3E">
        <w:instrText xml:space="preserve">ADDIN Mendeley Citation{e2316a48-8029-428f-8df7-1968bf0675ad}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 </w:instrText>
      </w:r>
      <w:r w:rsidR="00EE087D">
        <w:fldChar w:fldCharType="separate"/>
      </w:r>
      <w:r w:rsidR="00EE087D" w:rsidRPr="00EE087D">
        <w:rPr>
          <w:noProof/>
        </w:rPr>
        <w:t>(3)</w:t>
      </w:r>
      <w:r w:rsidR="00EE087D">
        <w:fldChar w:fldCharType="end"/>
      </w:r>
      <w:r w:rsidR="003A76F9">
        <w:t>, and originally based on a 1957 paper by J Rankin.</w:t>
      </w:r>
      <w:r w:rsidR="00EE087D">
        <w:fldChar w:fldCharType="begin" w:fldLock="1"/>
      </w:r>
      <w:r w:rsidR="00A97C3E">
        <w:instrText xml:space="preserve">ADDIN Mendeley Citation{7e80304d-e087-444b-8901-100076a80fd6}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 </w:instrText>
      </w:r>
      <w:r w:rsidR="00EE087D">
        <w:fldChar w:fldCharType="separate"/>
      </w:r>
      <w:r w:rsidR="00EE087D" w:rsidRPr="00EE087D">
        <w:rPr>
          <w:noProof/>
        </w:rPr>
        <w:t>(4)</w:t>
      </w:r>
      <w:r w:rsidR="00EE087D">
        <w:fldChar w:fldCharType="end"/>
      </w:r>
      <w:r w:rsidR="003A76F9">
        <w:t xml:space="preserve"> The </w:t>
      </w:r>
      <w:proofErr w:type="spellStart"/>
      <w:r w:rsidR="003A76F9">
        <w:t>mRS</w:t>
      </w:r>
      <w:proofErr w:type="spellEnd"/>
      <w:r w:rsidR="003A76F9">
        <w:t xml:space="preserve"> is a seven level ordinal scale, with sc</w:t>
      </w:r>
      <w:r w:rsidR="00521ACB">
        <w:t>ores ranging from 0-6 inclusive, and has good inter-</w:t>
      </w:r>
      <w:proofErr w:type="spellStart"/>
      <w:r w:rsidR="00521ACB">
        <w:t>rater</w:t>
      </w:r>
      <w:proofErr w:type="spellEnd"/>
      <w:r w:rsidR="00521ACB">
        <w:t xml:space="preserve"> reliability.</w:t>
      </w:r>
      <w:r w:rsidR="00EE087D">
        <w:fldChar w:fldCharType="begin" w:fldLock="1"/>
      </w:r>
      <w:r w:rsidR="00A97C3E">
        <w:instrText xml:space="preserve">ADDIN Mendeley Citation{cbb759ab-995f-414c-9db3-16eccf3adf42}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 </w:instrText>
      </w:r>
      <w:r w:rsidR="00EE087D">
        <w:fldChar w:fldCharType="separate"/>
      </w:r>
      <w:r w:rsidR="00EE087D" w:rsidRPr="00EE087D">
        <w:rPr>
          <w:noProof/>
        </w:rPr>
        <w:t>(</w:t>
      </w:r>
      <w:proofErr w:type="gramStart"/>
      <w:r w:rsidR="00EE087D" w:rsidRPr="00EE087D">
        <w:rPr>
          <w:noProof/>
        </w:rPr>
        <w:t>5)</w:t>
      </w:r>
      <w:r w:rsidR="00EE087D">
        <w:fldChar w:fldCharType="end"/>
      </w:r>
      <w:proofErr w:type="gramEnd"/>
      <w:r w:rsidR="003A76F9">
        <w:t xml:space="preserve"> </w:t>
      </w:r>
      <w:proofErr w:type="spellStart"/>
      <w:r w:rsidR="003A76F9">
        <w:t>mRS</w:t>
      </w:r>
      <w:proofErr w:type="spellEnd"/>
      <w:r w:rsidR="003A76F9">
        <w:t xml:space="preserve"> category six is dead; the other six categories are shown in </w:t>
      </w:r>
      <w:r w:rsidR="00DC6D9E">
        <w:fldChar w:fldCharType="begin"/>
      </w:r>
      <w:r w:rsidR="00B078DD">
        <w:instrText xml:space="preserve"> REF _Ref321300871 \h </w:instrText>
      </w:r>
      <w:r w:rsidR="00DC6D9E">
        <w:fldChar w:fldCharType="separate"/>
      </w:r>
      <w:r w:rsidR="00B078DD">
        <w:t xml:space="preserve">Table </w:t>
      </w:r>
      <w:r w:rsidR="00B078DD">
        <w:rPr>
          <w:noProof/>
        </w:rPr>
        <w:t>1</w:t>
      </w:r>
      <w:r w:rsidR="00DC6D9E">
        <w:fldChar w:fldCharType="end"/>
      </w:r>
      <w:r w:rsidR="003A76F9">
        <w:t xml:space="preserve"> below:</w:t>
      </w:r>
    </w:p>
    <w:tbl>
      <w:tblPr>
        <w:tblStyle w:val="TableGrid"/>
        <w:tblW w:w="0" w:type="auto"/>
        <w:tblLook w:val="04A0"/>
      </w:tblPr>
      <w:tblGrid>
        <w:gridCol w:w="1526"/>
        <w:gridCol w:w="2410"/>
        <w:gridCol w:w="5306"/>
      </w:tblGrid>
      <w:tr w:rsidR="003A76F9" w:rsidTr="00B078DD">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b/>
                <w:sz w:val="22"/>
                <w:szCs w:val="22"/>
                <w:lang w:bidi="en-US"/>
              </w:rPr>
            </w:pPr>
            <w:proofErr w:type="spellStart"/>
            <w:r>
              <w:rPr>
                <w:b/>
              </w:rPr>
              <w:t>mRS</w:t>
            </w:r>
            <w:proofErr w:type="spellEnd"/>
            <w:r>
              <w:rPr>
                <w:b/>
              </w:rPr>
              <w:t xml:space="preserve"> Score</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b/>
                <w:sz w:val="22"/>
                <w:szCs w:val="22"/>
                <w:lang w:bidi="en-US"/>
              </w:rPr>
            </w:pPr>
            <w:r>
              <w:rPr>
                <w:b/>
              </w:rPr>
              <w:t>Category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b/>
                <w:sz w:val="22"/>
                <w:szCs w:val="22"/>
                <w:lang w:bidi="en-US"/>
              </w:rPr>
            </w:pPr>
            <w:r>
              <w:rPr>
                <w:b/>
              </w:rPr>
              <w:t>Description</w:t>
            </w:r>
          </w:p>
        </w:tc>
      </w:tr>
      <w:tr w:rsidR="003A76F9" w:rsidTr="00B078DD">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0</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B078DD">
            <w:pPr>
              <w:rPr>
                <w:rFonts w:eastAsiaTheme="minorEastAsia"/>
                <w:sz w:val="22"/>
                <w:szCs w:val="22"/>
                <w:lang w:bidi="en-US"/>
              </w:rPr>
            </w:pPr>
            <w:r>
              <w:t>No Symptoms</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No symptoms at all.</w:t>
            </w:r>
          </w:p>
        </w:tc>
      </w:tr>
      <w:tr w:rsidR="003A76F9" w:rsidTr="00B078DD">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1</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B078DD">
            <w:pPr>
              <w:rPr>
                <w:rFonts w:eastAsiaTheme="minorEastAsia"/>
                <w:sz w:val="22"/>
                <w:szCs w:val="22"/>
                <w:lang w:bidi="en-US"/>
              </w:rPr>
            </w:pPr>
            <w:r>
              <w:t>No Significant Disability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No significant disability despite symptoms; able to perform all usual duties and activities.</w:t>
            </w:r>
          </w:p>
        </w:tc>
      </w:tr>
      <w:tr w:rsidR="003A76F9" w:rsidTr="00B078DD">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2</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B078DD">
            <w:pPr>
              <w:rPr>
                <w:rFonts w:eastAsiaTheme="minorEastAsia"/>
                <w:sz w:val="22"/>
                <w:szCs w:val="22"/>
                <w:lang w:bidi="en-US"/>
              </w:rPr>
            </w:pPr>
            <w:r>
              <w:t>Slight Disability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Slight disability; unable to perform all normal activities but able to look after own affairs without assistance</w:t>
            </w:r>
          </w:p>
        </w:tc>
      </w:tr>
      <w:tr w:rsidR="003A76F9" w:rsidTr="00B078DD">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3</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B078DD">
            <w:pPr>
              <w:rPr>
                <w:rFonts w:eastAsiaTheme="minorEastAsia"/>
                <w:sz w:val="22"/>
                <w:szCs w:val="22"/>
                <w:lang w:bidi="en-US"/>
              </w:rPr>
            </w:pPr>
            <w:r>
              <w:t>Moderate Disability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Moderate disability requiring some help but able to walk without assistance.</w:t>
            </w:r>
          </w:p>
        </w:tc>
      </w:tr>
      <w:tr w:rsidR="003A76F9" w:rsidTr="00B078DD">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4</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B078DD">
            <w:pPr>
              <w:rPr>
                <w:rFonts w:eastAsiaTheme="minorEastAsia"/>
                <w:sz w:val="22"/>
                <w:szCs w:val="22"/>
                <w:lang w:bidi="en-US"/>
              </w:rPr>
            </w:pPr>
            <w:r>
              <w:t>Moderately Severe Disability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Moderately severe disability; unable to walk without assistance and unable to attend to own bodily needs without assistance.</w:t>
            </w:r>
          </w:p>
        </w:tc>
      </w:tr>
      <w:tr w:rsidR="003A76F9" w:rsidTr="00B078DD">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B078DD">
            <w:pPr>
              <w:jc w:val="both"/>
              <w:rPr>
                <w:rFonts w:eastAsiaTheme="minorEastAsia"/>
                <w:sz w:val="22"/>
                <w:szCs w:val="22"/>
                <w:lang w:bidi="en-US"/>
              </w:rPr>
            </w:pPr>
            <w:r>
              <w:t>5</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B078DD">
            <w:pPr>
              <w:rPr>
                <w:rFonts w:eastAsiaTheme="minorEastAsia"/>
                <w:sz w:val="22"/>
                <w:szCs w:val="22"/>
                <w:lang w:bidi="en-US"/>
              </w:rPr>
            </w:pPr>
            <w:r>
              <w:t xml:space="preserve">Severe Disability </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B078DD">
            <w:pPr>
              <w:keepNext/>
              <w:jc w:val="both"/>
              <w:rPr>
                <w:rFonts w:eastAsiaTheme="minorEastAsia"/>
                <w:sz w:val="22"/>
                <w:szCs w:val="22"/>
                <w:lang w:bidi="en-US"/>
              </w:rPr>
            </w:pPr>
            <w:r>
              <w:t>Severe disability; bedridden, incontinent, and requiring constant nursing care and attention.</w:t>
            </w:r>
          </w:p>
        </w:tc>
      </w:tr>
    </w:tbl>
    <w:p w:rsidR="00B078DD" w:rsidRDefault="00B078DD">
      <w:pPr>
        <w:pStyle w:val="Caption"/>
      </w:pPr>
      <w:bookmarkStart w:id="4" w:name="_Ref321300871"/>
      <w:r>
        <w:t xml:space="preserve">Table </w:t>
      </w:r>
      <w:fldSimple w:instr=" SEQ Table \* ARABIC ">
        <w:r w:rsidR="00A97C3E">
          <w:rPr>
            <w:noProof/>
          </w:rPr>
          <w:t>1</w:t>
        </w:r>
      </w:fldSimple>
      <w:bookmarkEnd w:id="4"/>
      <w:r>
        <w:t xml:space="preserve"> </w:t>
      </w:r>
      <w:proofErr w:type="gramStart"/>
      <w:r>
        <w:t>The</w:t>
      </w:r>
      <w:proofErr w:type="gramEnd"/>
      <w:r>
        <w:t xml:space="preserve"> modified Rankin Score (</w:t>
      </w:r>
      <w:proofErr w:type="spellStart"/>
      <w:r>
        <w:t>mRS</w:t>
      </w:r>
      <w:proofErr w:type="spellEnd"/>
      <w:r>
        <w:t>) categories</w:t>
      </w:r>
    </w:p>
    <w:p w:rsidR="00A5669B" w:rsidRDefault="00A5669B" w:rsidP="00A5669B">
      <w:pPr>
        <w:pStyle w:val="Heading3"/>
      </w:pPr>
      <w:r>
        <w:t>Describe reduced categories</w:t>
      </w:r>
    </w:p>
    <w:p w:rsidR="00843868" w:rsidRDefault="00521ACB" w:rsidP="007B5157">
      <w:pPr>
        <w:spacing w:line="360" w:lineRule="auto"/>
        <w:jc w:val="both"/>
      </w:pPr>
      <w:r>
        <w:t xml:space="preserve">The aim of the algorithm is to map the seven </w:t>
      </w:r>
      <w:proofErr w:type="spellStart"/>
      <w:proofErr w:type="gramStart"/>
      <w:r>
        <w:t>mRS</w:t>
      </w:r>
      <w:proofErr w:type="spellEnd"/>
      <w:proofErr w:type="gramEnd"/>
      <w:r>
        <w:t xml:space="preserve"> categories onto the three mutually exclusive states of ‘dead,’ ‘dependent’ and ‘independent’. </w:t>
      </w:r>
      <w:r w:rsidR="00A5669B">
        <w:t xml:space="preserve">By </w:t>
      </w:r>
      <w:r w:rsidR="003A76F9">
        <w:t xml:space="preserve">convention </w:t>
      </w:r>
      <w:proofErr w:type="spellStart"/>
      <w:proofErr w:type="gramStart"/>
      <w:r w:rsidR="003A76F9">
        <w:t>mRS</w:t>
      </w:r>
      <w:proofErr w:type="spellEnd"/>
      <w:proofErr w:type="gramEnd"/>
      <w:r w:rsidR="003A76F9">
        <w:t xml:space="preserve"> states 0-2 are categorised as ‘independent’ states, and states 3-5 as ‘dependent’ states.</w:t>
      </w:r>
      <w:r w:rsidR="004E5D56">
        <w:t xml:space="preserve"> </w:t>
      </w:r>
    </w:p>
    <w:p w:rsidR="00A5669B" w:rsidRDefault="00A5669B" w:rsidP="007B5157">
      <w:pPr>
        <w:spacing w:line="360" w:lineRule="auto"/>
        <w:jc w:val="both"/>
      </w:pPr>
      <w:r>
        <w:lastRenderedPageBreak/>
        <w:t xml:space="preserve">In performing the mapping from the seven states of the </w:t>
      </w:r>
      <w:proofErr w:type="spellStart"/>
      <w:r>
        <w:t>mRS</w:t>
      </w:r>
      <w:proofErr w:type="spellEnd"/>
      <w:r>
        <w:t xml:space="preserve"> to the three states defined above, </w:t>
      </w:r>
      <w:r w:rsidR="00521ACB">
        <w:t>a range of sources of uncertainty exist</w:t>
      </w:r>
      <w:r>
        <w:t xml:space="preserve">. Firstly, there is uncertainty about how each </w:t>
      </w:r>
      <w:proofErr w:type="spellStart"/>
      <w:proofErr w:type="gramStart"/>
      <w:r>
        <w:t>mRS</w:t>
      </w:r>
      <w:proofErr w:type="spellEnd"/>
      <w:proofErr w:type="gramEnd"/>
      <w:r>
        <w:t xml:space="preserve"> state maps onto an EQ-5D-based utility score. Secondly, </w:t>
      </w:r>
      <w:r w:rsidR="00521ACB">
        <w:t xml:space="preserve">there is uncertainty </w:t>
      </w:r>
      <w:r>
        <w:t xml:space="preserve">about the relative proportions of patients in each of the constituent </w:t>
      </w:r>
      <w:proofErr w:type="spellStart"/>
      <w:proofErr w:type="gramStart"/>
      <w:r>
        <w:t>mRS</w:t>
      </w:r>
      <w:proofErr w:type="spellEnd"/>
      <w:proofErr w:type="gramEnd"/>
      <w:r>
        <w:t xml:space="preserve"> state</w:t>
      </w:r>
      <w:r w:rsidR="00EE087D">
        <w:t>s in each of the reduced states</w:t>
      </w:r>
      <w:r>
        <w:t xml:space="preserve">: i.e. the relative proportions of patients in </w:t>
      </w:r>
      <w:proofErr w:type="spellStart"/>
      <w:r>
        <w:t>mRS</w:t>
      </w:r>
      <w:proofErr w:type="spellEnd"/>
      <w:r>
        <w:t xml:space="preserve"> states 0-2 for independent strokes, and the relative proportion of patients in </w:t>
      </w:r>
      <w:proofErr w:type="spellStart"/>
      <w:r>
        <w:t>mRS</w:t>
      </w:r>
      <w:proofErr w:type="spellEnd"/>
      <w:r>
        <w:t xml:space="preserve"> states 3-5 for dependent strokes. The simulation approach described below incorporates both of these levels of uncertainty. </w:t>
      </w:r>
    </w:p>
    <w:p w:rsidR="00223847" w:rsidRDefault="00144560" w:rsidP="00223847">
      <w:pPr>
        <w:pStyle w:val="Heading3"/>
      </w:pPr>
      <w:r>
        <w:t>Graphical Representation of Algorithm</w:t>
      </w:r>
    </w:p>
    <w:p w:rsidR="00223847" w:rsidRDefault="00223847" w:rsidP="002A0218">
      <w:pPr>
        <w:spacing w:line="360" w:lineRule="auto"/>
        <w:jc w:val="both"/>
      </w:pPr>
      <w:r>
        <w:t xml:space="preserve">The simulation approach used to map between the </w:t>
      </w:r>
      <w:proofErr w:type="spellStart"/>
      <w:proofErr w:type="gramStart"/>
      <w:r>
        <w:t>mRS</w:t>
      </w:r>
      <w:proofErr w:type="spellEnd"/>
      <w:proofErr w:type="gramEnd"/>
      <w:r>
        <w:t xml:space="preserve"> states reported in </w:t>
      </w:r>
      <w:proofErr w:type="spellStart"/>
      <w:r>
        <w:t>Rivero</w:t>
      </w:r>
      <w:proofErr w:type="spellEnd"/>
      <w:r>
        <w:t xml:space="preserve">-Arias et al 2010 to the three state categories is shown graphically in Figure 1 below. </w:t>
      </w:r>
      <w:r w:rsidR="00180C1C">
        <w:t xml:space="preserve">This describes both the statistical distributions used at each stage in the derivation, and the original data sources used within the </w:t>
      </w:r>
      <w:proofErr w:type="spellStart"/>
      <w:r w:rsidR="00180C1C">
        <w:t>Rivero</w:t>
      </w:r>
      <w:proofErr w:type="spellEnd"/>
      <w:r w:rsidR="00180C1C">
        <w:t xml:space="preserve">-Arias et al paper. </w:t>
      </w:r>
    </w:p>
    <w:p w:rsidR="003A76F9" w:rsidRDefault="00223847" w:rsidP="007B5157">
      <w:pPr>
        <w:spacing w:line="360" w:lineRule="auto"/>
        <w:jc w:val="both"/>
      </w:pPr>
      <w:r>
        <w:rPr>
          <w:noProof/>
          <w:lang w:eastAsia="en-GB"/>
        </w:rPr>
        <w:drawing>
          <wp:inline distT="0" distB="0" distL="0" distR="0">
            <wp:extent cx="5731510" cy="2682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for deriving utilities.jpe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682240"/>
                    </a:xfrm>
                    <a:prstGeom prst="rect">
                      <a:avLst/>
                    </a:prstGeom>
                  </pic:spPr>
                </pic:pic>
              </a:graphicData>
            </a:graphic>
          </wp:inline>
        </w:drawing>
      </w:r>
    </w:p>
    <w:p w:rsidR="00223847" w:rsidRDefault="00223847" w:rsidP="007B5157">
      <w:pPr>
        <w:spacing w:line="360" w:lineRule="auto"/>
        <w:jc w:val="both"/>
      </w:pPr>
      <w:r>
        <w:t xml:space="preserve">Uncertainty in the proportion of patients who survive a stroke was represented using a Binomial distribution. </w:t>
      </w:r>
      <w:r w:rsidR="004E5D56">
        <w:t xml:space="preserve">A </w:t>
      </w:r>
      <w:proofErr w:type="spellStart"/>
      <w:r w:rsidR="004E5D56">
        <w:t>Dirichlet</w:t>
      </w:r>
      <w:proofErr w:type="spellEnd"/>
      <w:r w:rsidR="004E5D56">
        <w:t xml:space="preserve"> distribution was used to represent uncertainty in the proportion of </w:t>
      </w:r>
      <w:r>
        <w:t xml:space="preserve">patients in each of the six </w:t>
      </w:r>
      <w:proofErr w:type="spellStart"/>
      <w:proofErr w:type="gramStart"/>
      <w:r>
        <w:t>mRS</w:t>
      </w:r>
      <w:proofErr w:type="spellEnd"/>
      <w:proofErr w:type="gramEnd"/>
      <w:r>
        <w:t xml:space="preserve"> outcome states. These values were then converted back into estimated proportions of those alive in dependent and independent states following stroke.</w:t>
      </w:r>
    </w:p>
    <w:p w:rsidR="000D28AB" w:rsidRDefault="00144560" w:rsidP="000D28AB">
      <w:pPr>
        <w:pStyle w:val="Heading3"/>
      </w:pPr>
      <w:r>
        <w:t>Description of Data</w:t>
      </w:r>
    </w:p>
    <w:p w:rsidR="00223847" w:rsidRDefault="004E5D56" w:rsidP="00223847">
      <w:pPr>
        <w:spacing w:line="360" w:lineRule="auto"/>
        <w:jc w:val="both"/>
      </w:pPr>
      <w:proofErr w:type="spellStart"/>
      <w:r>
        <w:t>Rivero</w:t>
      </w:r>
      <w:proofErr w:type="spellEnd"/>
      <w:r>
        <w:t xml:space="preserve">-Arias et al reported that, of the </w:t>
      </w:r>
      <w:r w:rsidR="00223847">
        <w:t>1,283 patients who had a stroke within the Oxford vascular study (</w:t>
      </w:r>
      <w:proofErr w:type="spellStart"/>
      <w:r w:rsidR="00223847">
        <w:t>OXVASc</w:t>
      </w:r>
      <w:proofErr w:type="spellEnd"/>
      <w:r w:rsidR="00223847">
        <w:t xml:space="preserve">) cohort, 24.8% (319 / 1,283) were dead within 24 months. Of those who survived, </w:t>
      </w:r>
      <w:proofErr w:type="spellStart"/>
      <w:proofErr w:type="gramStart"/>
      <w:r>
        <w:t>mRS</w:t>
      </w:r>
      <w:proofErr w:type="spellEnd"/>
      <w:proofErr w:type="gramEnd"/>
      <w:r>
        <w:t xml:space="preserve"> scores</w:t>
      </w:r>
      <w:r w:rsidR="00223847">
        <w:t xml:space="preserve"> following the stroke was graded according to the modified Rankin Scale (</w:t>
      </w:r>
      <w:proofErr w:type="spellStart"/>
      <w:r w:rsidR="00223847">
        <w:t>mRS</w:t>
      </w:r>
      <w:proofErr w:type="spellEnd"/>
      <w:r w:rsidR="00223847">
        <w:t>) 24 months after the event in 425 patients</w:t>
      </w:r>
      <w:r w:rsidR="00B06F97">
        <w:t xml:space="preserve">. </w:t>
      </w:r>
      <w:r w:rsidR="00223847">
        <w:t xml:space="preserve">For simplicity this 24 month state is assumed to </w:t>
      </w:r>
      <w:r w:rsidR="00B06F97">
        <w:t>be the patient’s long-term</w:t>
      </w:r>
      <w:ins w:id="5" w:author="Matt" w:date="2012-02-27T08:29:00Z">
        <w:r w:rsidR="006B6E78">
          <w:t xml:space="preserve"> condition</w:t>
        </w:r>
      </w:ins>
      <w:r w:rsidR="00223847">
        <w:t xml:space="preserve">, and the patients for whom </w:t>
      </w:r>
      <w:proofErr w:type="spellStart"/>
      <w:proofErr w:type="gramStart"/>
      <w:r w:rsidR="00223847">
        <w:t>mRS</w:t>
      </w:r>
      <w:proofErr w:type="spellEnd"/>
      <w:proofErr w:type="gramEnd"/>
      <w:r w:rsidR="00223847">
        <w:t xml:space="preserve"> outcomes were reported were </w:t>
      </w:r>
      <w:r w:rsidR="00223847">
        <w:lastRenderedPageBreak/>
        <w:t xml:space="preserve">assumed to be representative of those for whom the data were not collected. </w:t>
      </w:r>
      <w:r w:rsidR="00205F08">
        <w:t xml:space="preserve">The </w:t>
      </w:r>
      <w:r w:rsidR="002A0218">
        <w:t>ordinary least squares (OLS) based</w:t>
      </w:r>
      <w:r w:rsidR="00205F08">
        <w:t xml:space="preserve"> mean</w:t>
      </w:r>
      <w:r w:rsidR="00B06F97">
        <w:t xml:space="preserve"> estimates for the utility associated with each state, combined with the standard deviations around these mean estimates, were also reported. For convenience these </w:t>
      </w:r>
      <w:r w:rsidR="00205F08">
        <w:t>values</w:t>
      </w:r>
      <w:r w:rsidR="00B06F97">
        <w:t xml:space="preserve"> are reproduced in </w:t>
      </w:r>
      <w:r w:rsidR="00D425F2">
        <w:fldChar w:fldCharType="begin"/>
      </w:r>
      <w:r w:rsidR="00D425F2">
        <w:instrText xml:space="preserve"> REF _Ref321317122 \h </w:instrText>
      </w:r>
      <w:r w:rsidR="00D425F2">
        <w:fldChar w:fldCharType="separate"/>
      </w:r>
      <w:r w:rsidR="00D425F2">
        <w:t xml:space="preserve">Table </w:t>
      </w:r>
      <w:r w:rsidR="00D425F2">
        <w:rPr>
          <w:noProof/>
        </w:rPr>
        <w:t>2</w:t>
      </w:r>
      <w:r w:rsidR="00D425F2">
        <w:fldChar w:fldCharType="end"/>
      </w:r>
      <w:r w:rsidR="00B06F97">
        <w:t xml:space="preserve"> below</w:t>
      </w:r>
    </w:p>
    <w:tbl>
      <w:tblPr>
        <w:tblStyle w:val="TableGrid"/>
        <w:tblW w:w="9736" w:type="dxa"/>
        <w:tblLook w:val="04A0"/>
      </w:tblPr>
      <w:tblGrid>
        <w:gridCol w:w="4385"/>
        <w:gridCol w:w="2071"/>
        <w:gridCol w:w="1081"/>
        <w:gridCol w:w="1076"/>
        <w:gridCol w:w="1123"/>
      </w:tblGrid>
      <w:tr w:rsidR="002A0218" w:rsidTr="002A0218">
        <w:trPr>
          <w:trHeight w:val="330"/>
        </w:trPr>
        <w:tc>
          <w:tcPr>
            <w:tcW w:w="4385" w:type="dxa"/>
            <w:vMerge w:val="restart"/>
          </w:tcPr>
          <w:p w:rsidR="002A0218" w:rsidRPr="00B06F97" w:rsidRDefault="002A0218" w:rsidP="00223847">
            <w:pPr>
              <w:spacing w:line="360" w:lineRule="auto"/>
              <w:jc w:val="both"/>
              <w:rPr>
                <w:b/>
              </w:rPr>
            </w:pPr>
            <w:proofErr w:type="spellStart"/>
            <w:r w:rsidRPr="00B06F97">
              <w:rPr>
                <w:b/>
              </w:rPr>
              <w:t>mRS</w:t>
            </w:r>
            <w:proofErr w:type="spellEnd"/>
            <w:r w:rsidRPr="00B06F97">
              <w:rPr>
                <w:b/>
              </w:rPr>
              <w:t xml:space="preserve"> State </w:t>
            </w:r>
          </w:p>
          <w:p w:rsidR="002A0218" w:rsidRPr="00B06F97" w:rsidRDefault="002A0218" w:rsidP="00223847">
            <w:pPr>
              <w:spacing w:line="360" w:lineRule="auto"/>
              <w:jc w:val="both"/>
            </w:pPr>
            <w:r w:rsidRPr="00B06F97">
              <w:t>(Of those responding at 24 months following stroke)</w:t>
            </w:r>
          </w:p>
        </w:tc>
        <w:tc>
          <w:tcPr>
            <w:tcW w:w="2071" w:type="dxa"/>
            <w:vMerge w:val="restart"/>
          </w:tcPr>
          <w:p w:rsidR="002A0218" w:rsidRPr="00B06F97" w:rsidRDefault="002A0218">
            <w:pPr>
              <w:rPr>
                <w:b/>
              </w:rPr>
            </w:pPr>
          </w:p>
          <w:p w:rsidR="002A0218" w:rsidRPr="00B06F97" w:rsidRDefault="002A0218" w:rsidP="00B06F97">
            <w:pPr>
              <w:spacing w:line="360" w:lineRule="auto"/>
              <w:jc w:val="both"/>
              <w:rPr>
                <w:b/>
              </w:rPr>
            </w:pPr>
            <w:r w:rsidRPr="00B06F97">
              <w:rPr>
                <w:b/>
              </w:rPr>
              <w:t>Equivalent Reduced Category</w:t>
            </w:r>
          </w:p>
        </w:tc>
        <w:tc>
          <w:tcPr>
            <w:tcW w:w="1081" w:type="dxa"/>
            <w:vMerge w:val="restart"/>
          </w:tcPr>
          <w:p w:rsidR="002A0218" w:rsidRPr="00B06F97" w:rsidRDefault="002A0218" w:rsidP="00223847">
            <w:pPr>
              <w:spacing w:line="360" w:lineRule="auto"/>
              <w:jc w:val="both"/>
              <w:rPr>
                <w:b/>
              </w:rPr>
            </w:pPr>
            <w:r w:rsidRPr="00B06F97">
              <w:rPr>
                <w:b/>
              </w:rPr>
              <w:t>Frequency</w:t>
            </w:r>
          </w:p>
        </w:tc>
        <w:tc>
          <w:tcPr>
            <w:tcW w:w="2199" w:type="dxa"/>
            <w:gridSpan w:val="2"/>
          </w:tcPr>
          <w:p w:rsidR="002A0218" w:rsidRPr="00B06F97" w:rsidRDefault="002A0218" w:rsidP="002A0218">
            <w:pPr>
              <w:spacing w:line="360" w:lineRule="auto"/>
              <w:jc w:val="both"/>
              <w:rPr>
                <w:b/>
              </w:rPr>
            </w:pPr>
            <w:r>
              <w:rPr>
                <w:b/>
              </w:rPr>
              <w:t>Utility Estimate</w:t>
            </w:r>
          </w:p>
        </w:tc>
      </w:tr>
      <w:tr w:rsidR="002A0218" w:rsidTr="002A0218">
        <w:trPr>
          <w:trHeight w:val="481"/>
        </w:trPr>
        <w:tc>
          <w:tcPr>
            <w:tcW w:w="4385" w:type="dxa"/>
            <w:vMerge/>
          </w:tcPr>
          <w:p w:rsidR="002A0218" w:rsidRPr="00B06F97" w:rsidRDefault="002A0218" w:rsidP="00223847">
            <w:pPr>
              <w:spacing w:line="360" w:lineRule="auto"/>
              <w:jc w:val="both"/>
              <w:rPr>
                <w:b/>
              </w:rPr>
            </w:pPr>
          </w:p>
        </w:tc>
        <w:tc>
          <w:tcPr>
            <w:tcW w:w="2071" w:type="dxa"/>
            <w:vMerge/>
          </w:tcPr>
          <w:p w:rsidR="002A0218" w:rsidRPr="00B06F97" w:rsidRDefault="002A0218">
            <w:pPr>
              <w:rPr>
                <w:b/>
              </w:rPr>
            </w:pPr>
          </w:p>
        </w:tc>
        <w:tc>
          <w:tcPr>
            <w:tcW w:w="1081" w:type="dxa"/>
            <w:vMerge/>
          </w:tcPr>
          <w:p w:rsidR="002A0218" w:rsidRPr="00B06F97" w:rsidRDefault="002A0218" w:rsidP="00223847">
            <w:pPr>
              <w:spacing w:line="360" w:lineRule="auto"/>
              <w:jc w:val="both"/>
              <w:rPr>
                <w:b/>
              </w:rPr>
            </w:pPr>
          </w:p>
        </w:tc>
        <w:tc>
          <w:tcPr>
            <w:tcW w:w="1076" w:type="dxa"/>
          </w:tcPr>
          <w:p w:rsidR="002A0218" w:rsidRDefault="002A0218" w:rsidP="00B06F97">
            <w:pPr>
              <w:spacing w:line="360" w:lineRule="auto"/>
              <w:jc w:val="both"/>
              <w:rPr>
                <w:b/>
              </w:rPr>
            </w:pPr>
            <w:r>
              <w:rPr>
                <w:b/>
              </w:rPr>
              <w:t>Mean</w:t>
            </w:r>
          </w:p>
        </w:tc>
        <w:tc>
          <w:tcPr>
            <w:tcW w:w="1123" w:type="dxa"/>
          </w:tcPr>
          <w:p w:rsidR="002A0218" w:rsidRDefault="002A0218" w:rsidP="002A0218">
            <w:pPr>
              <w:spacing w:line="360" w:lineRule="auto"/>
              <w:jc w:val="both"/>
              <w:rPr>
                <w:b/>
              </w:rPr>
            </w:pPr>
            <w:r>
              <w:rPr>
                <w:b/>
              </w:rPr>
              <w:t>SE</w:t>
            </w:r>
          </w:p>
        </w:tc>
      </w:tr>
      <w:tr w:rsidR="00B06F97" w:rsidTr="009E25B0">
        <w:tc>
          <w:tcPr>
            <w:tcW w:w="4385" w:type="dxa"/>
          </w:tcPr>
          <w:p w:rsidR="00B06F97" w:rsidRDefault="00B06F97" w:rsidP="00223847">
            <w:pPr>
              <w:spacing w:line="360" w:lineRule="auto"/>
              <w:jc w:val="both"/>
            </w:pPr>
            <w:r>
              <w:t>0: No Symptoms</w:t>
            </w:r>
          </w:p>
        </w:tc>
        <w:tc>
          <w:tcPr>
            <w:tcW w:w="2071" w:type="dxa"/>
            <w:vMerge w:val="restart"/>
          </w:tcPr>
          <w:p w:rsidR="00B06F97" w:rsidRDefault="00B06F97" w:rsidP="00B06F97">
            <w:pPr>
              <w:spacing w:line="360" w:lineRule="auto"/>
              <w:jc w:val="both"/>
            </w:pPr>
            <w:r>
              <w:t>Independent</w:t>
            </w:r>
          </w:p>
        </w:tc>
        <w:tc>
          <w:tcPr>
            <w:tcW w:w="1081" w:type="dxa"/>
          </w:tcPr>
          <w:p w:rsidR="00B06F97" w:rsidRDefault="00B06F97" w:rsidP="00223847">
            <w:pPr>
              <w:spacing w:line="360" w:lineRule="auto"/>
              <w:jc w:val="both"/>
            </w:pPr>
            <w:r>
              <w:t>61</w:t>
            </w:r>
          </w:p>
        </w:tc>
        <w:tc>
          <w:tcPr>
            <w:tcW w:w="1076" w:type="dxa"/>
          </w:tcPr>
          <w:p w:rsidR="00B06F97" w:rsidRDefault="00B06F97" w:rsidP="00B06F97">
            <w:pPr>
              <w:spacing w:line="360" w:lineRule="auto"/>
              <w:jc w:val="both"/>
            </w:pPr>
            <w:r>
              <w:t>0.959</w:t>
            </w:r>
          </w:p>
        </w:tc>
        <w:tc>
          <w:tcPr>
            <w:tcW w:w="1123" w:type="dxa"/>
          </w:tcPr>
          <w:p w:rsidR="00B06F97" w:rsidRDefault="00B06F97" w:rsidP="00B06F97">
            <w:pPr>
              <w:spacing w:line="360" w:lineRule="auto"/>
              <w:jc w:val="both"/>
            </w:pPr>
            <w:r>
              <w:t>0.074</w:t>
            </w:r>
          </w:p>
        </w:tc>
      </w:tr>
      <w:tr w:rsidR="00B06F97" w:rsidTr="009E25B0">
        <w:tc>
          <w:tcPr>
            <w:tcW w:w="4385" w:type="dxa"/>
          </w:tcPr>
          <w:p w:rsidR="00B06F97" w:rsidRDefault="00B06F97" w:rsidP="00F10B98">
            <w:pPr>
              <w:spacing w:line="360" w:lineRule="auto"/>
              <w:jc w:val="both"/>
            </w:pPr>
            <w:r>
              <w:t>1: No Significant Disability</w:t>
            </w:r>
          </w:p>
        </w:tc>
        <w:tc>
          <w:tcPr>
            <w:tcW w:w="2071" w:type="dxa"/>
            <w:vMerge/>
          </w:tcPr>
          <w:p w:rsidR="00B06F97" w:rsidRDefault="00B06F97" w:rsidP="00B06F97">
            <w:pPr>
              <w:spacing w:line="360" w:lineRule="auto"/>
              <w:jc w:val="both"/>
            </w:pPr>
          </w:p>
        </w:tc>
        <w:tc>
          <w:tcPr>
            <w:tcW w:w="1081" w:type="dxa"/>
          </w:tcPr>
          <w:p w:rsidR="00B06F97" w:rsidRDefault="00B06F97" w:rsidP="00223847">
            <w:pPr>
              <w:spacing w:line="360" w:lineRule="auto"/>
              <w:jc w:val="both"/>
            </w:pPr>
            <w:r>
              <w:t>143</w:t>
            </w:r>
          </w:p>
        </w:tc>
        <w:tc>
          <w:tcPr>
            <w:tcW w:w="1076" w:type="dxa"/>
          </w:tcPr>
          <w:p w:rsidR="00B06F97" w:rsidRDefault="00B06F97" w:rsidP="00B06F97">
            <w:pPr>
              <w:spacing w:line="360" w:lineRule="auto"/>
              <w:jc w:val="both"/>
            </w:pPr>
            <w:r>
              <w:t>0.812</w:t>
            </w:r>
          </w:p>
        </w:tc>
        <w:tc>
          <w:tcPr>
            <w:tcW w:w="1123" w:type="dxa"/>
          </w:tcPr>
          <w:p w:rsidR="00B06F97" w:rsidRDefault="00B06F97" w:rsidP="00B06F97">
            <w:pPr>
              <w:spacing w:line="360" w:lineRule="auto"/>
              <w:jc w:val="both"/>
            </w:pPr>
            <w:r>
              <w:t>0.181</w:t>
            </w:r>
          </w:p>
        </w:tc>
      </w:tr>
      <w:tr w:rsidR="00B06F97" w:rsidTr="009E25B0">
        <w:tc>
          <w:tcPr>
            <w:tcW w:w="4385" w:type="dxa"/>
          </w:tcPr>
          <w:p w:rsidR="00B06F97" w:rsidRDefault="00B06F97" w:rsidP="00223847">
            <w:pPr>
              <w:spacing w:line="360" w:lineRule="auto"/>
              <w:jc w:val="both"/>
            </w:pPr>
            <w:r>
              <w:t>2: Slight Disability</w:t>
            </w:r>
          </w:p>
        </w:tc>
        <w:tc>
          <w:tcPr>
            <w:tcW w:w="2071" w:type="dxa"/>
            <w:vMerge/>
          </w:tcPr>
          <w:p w:rsidR="00B06F97" w:rsidRDefault="00B06F97" w:rsidP="00B06F97">
            <w:pPr>
              <w:spacing w:line="360" w:lineRule="auto"/>
              <w:jc w:val="both"/>
            </w:pPr>
          </w:p>
        </w:tc>
        <w:tc>
          <w:tcPr>
            <w:tcW w:w="1081" w:type="dxa"/>
          </w:tcPr>
          <w:p w:rsidR="00B06F97" w:rsidRDefault="00B06F97" w:rsidP="00223847">
            <w:pPr>
              <w:spacing w:line="360" w:lineRule="auto"/>
              <w:jc w:val="both"/>
            </w:pPr>
            <w:r>
              <w:t>111</w:t>
            </w:r>
          </w:p>
        </w:tc>
        <w:tc>
          <w:tcPr>
            <w:tcW w:w="1076" w:type="dxa"/>
          </w:tcPr>
          <w:p w:rsidR="00B06F97" w:rsidRDefault="00B06F97" w:rsidP="00B06F97">
            <w:pPr>
              <w:spacing w:line="360" w:lineRule="auto"/>
              <w:jc w:val="both"/>
            </w:pPr>
            <w:r>
              <w:t>0.656</w:t>
            </w:r>
          </w:p>
        </w:tc>
        <w:tc>
          <w:tcPr>
            <w:tcW w:w="1123" w:type="dxa"/>
          </w:tcPr>
          <w:p w:rsidR="00B06F97" w:rsidRDefault="00B06F97" w:rsidP="00B06F97">
            <w:pPr>
              <w:spacing w:line="360" w:lineRule="auto"/>
              <w:jc w:val="both"/>
            </w:pPr>
            <w:r>
              <w:t>0.218</w:t>
            </w:r>
          </w:p>
        </w:tc>
      </w:tr>
      <w:tr w:rsidR="00B06F97" w:rsidTr="009E25B0">
        <w:tc>
          <w:tcPr>
            <w:tcW w:w="4385" w:type="dxa"/>
          </w:tcPr>
          <w:p w:rsidR="00B06F97" w:rsidRDefault="00B06F97" w:rsidP="00223847">
            <w:pPr>
              <w:spacing w:line="360" w:lineRule="auto"/>
              <w:jc w:val="both"/>
            </w:pPr>
            <w:r>
              <w:t>3: Moderate Disability</w:t>
            </w:r>
          </w:p>
        </w:tc>
        <w:tc>
          <w:tcPr>
            <w:tcW w:w="2071" w:type="dxa"/>
            <w:vMerge w:val="restart"/>
          </w:tcPr>
          <w:p w:rsidR="00B06F97" w:rsidRDefault="00B06F97" w:rsidP="00B06F97">
            <w:pPr>
              <w:spacing w:line="360" w:lineRule="auto"/>
              <w:jc w:val="both"/>
            </w:pPr>
            <w:r>
              <w:t>Dependent</w:t>
            </w:r>
          </w:p>
        </w:tc>
        <w:tc>
          <w:tcPr>
            <w:tcW w:w="1081" w:type="dxa"/>
          </w:tcPr>
          <w:p w:rsidR="00B06F97" w:rsidRDefault="00B06F97" w:rsidP="00223847">
            <w:pPr>
              <w:spacing w:line="360" w:lineRule="auto"/>
              <w:jc w:val="both"/>
            </w:pPr>
            <w:r>
              <w:t>82</w:t>
            </w:r>
          </w:p>
        </w:tc>
        <w:tc>
          <w:tcPr>
            <w:tcW w:w="1076" w:type="dxa"/>
          </w:tcPr>
          <w:p w:rsidR="00B06F97" w:rsidRDefault="00B06F97" w:rsidP="00B06F97">
            <w:pPr>
              <w:spacing w:line="360" w:lineRule="auto"/>
              <w:jc w:val="both"/>
            </w:pPr>
            <w:r>
              <w:t>0.545</w:t>
            </w:r>
          </w:p>
        </w:tc>
        <w:tc>
          <w:tcPr>
            <w:tcW w:w="1123" w:type="dxa"/>
          </w:tcPr>
          <w:p w:rsidR="00B06F97" w:rsidRDefault="00B06F97" w:rsidP="00B06F97">
            <w:pPr>
              <w:spacing w:line="360" w:lineRule="auto"/>
              <w:jc w:val="both"/>
            </w:pPr>
            <w:r>
              <w:t>0.277</w:t>
            </w:r>
          </w:p>
        </w:tc>
      </w:tr>
      <w:tr w:rsidR="00B06F97" w:rsidTr="009E25B0">
        <w:trPr>
          <w:trHeight w:val="210"/>
        </w:trPr>
        <w:tc>
          <w:tcPr>
            <w:tcW w:w="4385" w:type="dxa"/>
          </w:tcPr>
          <w:p w:rsidR="00B06F97" w:rsidRDefault="00B06F97" w:rsidP="00F10B98">
            <w:pPr>
              <w:spacing w:line="360" w:lineRule="auto"/>
              <w:jc w:val="both"/>
            </w:pPr>
            <w:r>
              <w:t>4: Moderately Severe Disability</w:t>
            </w:r>
          </w:p>
        </w:tc>
        <w:tc>
          <w:tcPr>
            <w:tcW w:w="2071" w:type="dxa"/>
            <w:vMerge/>
          </w:tcPr>
          <w:p w:rsidR="00B06F97" w:rsidRDefault="00B06F97" w:rsidP="00B06F97">
            <w:pPr>
              <w:spacing w:line="360" w:lineRule="auto"/>
              <w:jc w:val="both"/>
            </w:pPr>
          </w:p>
        </w:tc>
        <w:tc>
          <w:tcPr>
            <w:tcW w:w="1081" w:type="dxa"/>
          </w:tcPr>
          <w:p w:rsidR="00B06F97" w:rsidRDefault="00B06F97" w:rsidP="00223847">
            <w:pPr>
              <w:spacing w:line="360" w:lineRule="auto"/>
              <w:jc w:val="both"/>
            </w:pPr>
            <w:r>
              <w:t>24</w:t>
            </w:r>
          </w:p>
        </w:tc>
        <w:tc>
          <w:tcPr>
            <w:tcW w:w="1076" w:type="dxa"/>
          </w:tcPr>
          <w:p w:rsidR="00B06F97" w:rsidRDefault="00B06F97" w:rsidP="00B06F97">
            <w:pPr>
              <w:spacing w:line="360" w:lineRule="auto"/>
              <w:jc w:val="both"/>
            </w:pPr>
            <w:r>
              <w:t>0.248</w:t>
            </w:r>
          </w:p>
        </w:tc>
        <w:tc>
          <w:tcPr>
            <w:tcW w:w="1123" w:type="dxa"/>
          </w:tcPr>
          <w:p w:rsidR="00B06F97" w:rsidRDefault="00B06F97" w:rsidP="00B06F97">
            <w:pPr>
              <w:spacing w:line="360" w:lineRule="auto"/>
              <w:jc w:val="both"/>
            </w:pPr>
            <w:r>
              <w:t>0.281</w:t>
            </w:r>
          </w:p>
        </w:tc>
      </w:tr>
      <w:tr w:rsidR="00B06F97" w:rsidTr="009E25B0">
        <w:trPr>
          <w:trHeight w:val="165"/>
        </w:trPr>
        <w:tc>
          <w:tcPr>
            <w:tcW w:w="4385" w:type="dxa"/>
          </w:tcPr>
          <w:p w:rsidR="00B06F97" w:rsidRDefault="00B06F97" w:rsidP="00223847">
            <w:pPr>
              <w:spacing w:line="360" w:lineRule="auto"/>
              <w:jc w:val="both"/>
            </w:pPr>
            <w:r>
              <w:t>5: Severe Disability</w:t>
            </w:r>
          </w:p>
        </w:tc>
        <w:tc>
          <w:tcPr>
            <w:tcW w:w="2071" w:type="dxa"/>
            <w:vMerge/>
          </w:tcPr>
          <w:p w:rsidR="00B06F97" w:rsidRDefault="00B06F97" w:rsidP="00B06F97">
            <w:pPr>
              <w:spacing w:line="360" w:lineRule="auto"/>
              <w:jc w:val="both"/>
            </w:pPr>
          </w:p>
        </w:tc>
        <w:tc>
          <w:tcPr>
            <w:tcW w:w="1081" w:type="dxa"/>
          </w:tcPr>
          <w:p w:rsidR="00B06F97" w:rsidRDefault="00B06F97" w:rsidP="00223847">
            <w:pPr>
              <w:spacing w:line="360" w:lineRule="auto"/>
              <w:jc w:val="both"/>
            </w:pPr>
            <w:r>
              <w:t>4</w:t>
            </w:r>
          </w:p>
        </w:tc>
        <w:tc>
          <w:tcPr>
            <w:tcW w:w="1076" w:type="dxa"/>
          </w:tcPr>
          <w:p w:rsidR="00B06F97" w:rsidRDefault="00B06F97" w:rsidP="00B06F97">
            <w:pPr>
              <w:spacing w:line="360" w:lineRule="auto"/>
              <w:jc w:val="both"/>
            </w:pPr>
            <w:r>
              <w:t>0.020</w:t>
            </w:r>
          </w:p>
        </w:tc>
        <w:tc>
          <w:tcPr>
            <w:tcW w:w="1123" w:type="dxa"/>
          </w:tcPr>
          <w:p w:rsidR="00B06F97" w:rsidRDefault="00B06F97" w:rsidP="00D425F2">
            <w:pPr>
              <w:keepNext/>
              <w:spacing w:line="360" w:lineRule="auto"/>
              <w:jc w:val="both"/>
            </w:pPr>
            <w:r>
              <w:t>0.046</w:t>
            </w:r>
          </w:p>
        </w:tc>
      </w:tr>
    </w:tbl>
    <w:p w:rsidR="00F10B98" w:rsidRDefault="00D425F2" w:rsidP="00D425F2">
      <w:pPr>
        <w:pStyle w:val="Caption"/>
      </w:pPr>
      <w:bookmarkStart w:id="6" w:name="_Ref321317122"/>
      <w:r>
        <w:t xml:space="preserve">Table </w:t>
      </w:r>
      <w:fldSimple w:instr=" SEQ Table \* ARABIC ">
        <w:r w:rsidR="00A97C3E">
          <w:rPr>
            <w:noProof/>
          </w:rPr>
          <w:t>2</w:t>
        </w:r>
      </w:fldSimple>
      <w:bookmarkEnd w:id="6"/>
      <w:r>
        <w:t xml:space="preserve"> the modified Rankin Score (</w:t>
      </w:r>
      <w:proofErr w:type="spellStart"/>
      <w:r>
        <w:t>mRS</w:t>
      </w:r>
      <w:proofErr w:type="spellEnd"/>
      <w:r>
        <w:t>) categories, and previously reported utility estimates</w:t>
      </w:r>
    </w:p>
    <w:p w:rsidR="000D28AB" w:rsidRDefault="00A5669B" w:rsidP="000D28AB">
      <w:pPr>
        <w:pStyle w:val="Heading3"/>
      </w:pPr>
      <w:r>
        <w:t xml:space="preserve">Estimating </w:t>
      </w:r>
      <w:r w:rsidR="00144560">
        <w:t>proportions and utilities</w:t>
      </w:r>
    </w:p>
    <w:p w:rsidR="00C9621D" w:rsidRDefault="00C9621D" w:rsidP="00A5669B">
      <w:pPr>
        <w:spacing w:line="360" w:lineRule="auto"/>
        <w:jc w:val="both"/>
      </w:pPr>
      <w:r>
        <w:t>As average utility differs by age, gender, and other characteristics,</w:t>
      </w:r>
      <w:r w:rsidR="00D425F2">
        <w:fldChar w:fldCharType="begin" w:fldLock="1"/>
      </w:r>
      <w:r w:rsidR="00A97C3E">
        <w:instrText xml:space="preserve">ADDIN Mendeley Citation{bfe4d3b7-823a-4c85-b21f-49ab22620108}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"(6)" }, "properties" : { "noteIndex" : 0 }, "schema" : "https://github.com/citation-style-language/schema/raw/master/csl-citation.json" } </w:instrText>
      </w:r>
      <w:r w:rsidR="00D425F2">
        <w:fldChar w:fldCharType="separate"/>
      </w:r>
      <w:r w:rsidR="00D425F2" w:rsidRPr="00D425F2">
        <w:rPr>
          <w:noProof/>
        </w:rPr>
        <w:t>(6)</w:t>
      </w:r>
      <w:r w:rsidR="00D425F2">
        <w:fldChar w:fldCharType="end"/>
      </w:r>
      <w:r>
        <w:t xml:space="preserve"> utility </w:t>
      </w:r>
      <w:r w:rsidR="00CB586A">
        <w:t xml:space="preserve">multipliers, rather than the utility values themselves, were estimated from the above data in order to make the utility </w:t>
      </w:r>
      <w:r w:rsidR="007A4682">
        <w:t>estimates</w:t>
      </w:r>
      <w:r w:rsidR="00CB586A">
        <w:t xml:space="preserve"> more </w:t>
      </w:r>
      <w:proofErr w:type="spellStart"/>
      <w:r w:rsidR="00CB586A">
        <w:t>generalizable</w:t>
      </w:r>
      <w:proofErr w:type="spellEnd"/>
      <w:r w:rsidR="00CB586A">
        <w:t xml:space="preserve"> to other populations</w:t>
      </w:r>
      <w:r>
        <w:t xml:space="preserve">. </w:t>
      </w:r>
      <w:r w:rsidR="00A5669B">
        <w:t>As the mildest of the</w:t>
      </w:r>
      <w:r w:rsidR="007A4682">
        <w:t xml:space="preserve"> </w:t>
      </w:r>
      <w:r w:rsidR="00A5669B">
        <w:t xml:space="preserve">categories, </w:t>
      </w:r>
      <w:proofErr w:type="spellStart"/>
      <w:r w:rsidR="00A5669B">
        <w:t>mRS</w:t>
      </w:r>
      <w:proofErr w:type="spellEnd"/>
      <w:r w:rsidR="00A5669B">
        <w:t xml:space="preserve"> 0, is a full recovery, this is assumed to represent baseline patient utility. Multipliers for </w:t>
      </w:r>
      <w:proofErr w:type="spellStart"/>
      <w:proofErr w:type="gramStart"/>
      <w:r w:rsidR="00A5669B">
        <w:t>mRS</w:t>
      </w:r>
      <w:proofErr w:type="spellEnd"/>
      <w:proofErr w:type="gramEnd"/>
      <w:r w:rsidR="00A5669B">
        <w:t xml:space="preserve"> 1-5 were thus calculated by dividing utility estimates of these worse states by the utility estimates of </w:t>
      </w:r>
      <w:proofErr w:type="spellStart"/>
      <w:r w:rsidR="00A5669B">
        <w:t>mRS</w:t>
      </w:r>
      <w:proofErr w:type="spellEnd"/>
      <w:r w:rsidR="00A5669B">
        <w:t xml:space="preserve"> 0. </w:t>
      </w:r>
    </w:p>
    <w:p w:rsidR="00A5669B" w:rsidRDefault="00A5669B" w:rsidP="00A5669B">
      <w:pPr>
        <w:spacing w:line="360" w:lineRule="auto"/>
        <w:jc w:val="both"/>
      </w:pPr>
      <w:r>
        <w:t xml:space="preserve">Uncertainty in both </w:t>
      </w:r>
      <w:r w:rsidR="00144560">
        <w:t>numerators</w:t>
      </w:r>
      <w:r>
        <w:t xml:space="preserve"> and denominators were estimated using a simulation approach, with </w:t>
      </w:r>
      <w:commentRangeStart w:id="7"/>
      <w:r>
        <w:t xml:space="preserve">10,000 </w:t>
      </w:r>
      <w:commentRangeEnd w:id="7"/>
      <w:r w:rsidR="006B6E78">
        <w:rPr>
          <w:rStyle w:val="CommentReference"/>
        </w:rPr>
        <w:commentReference w:id="7"/>
      </w:r>
      <w:r>
        <w:t xml:space="preserve">random draws from EQ-5D estimates of each of the states </w:t>
      </w:r>
      <w:proofErr w:type="spellStart"/>
      <w:r>
        <w:t>mRS</w:t>
      </w:r>
      <w:proofErr w:type="spellEnd"/>
      <w:r>
        <w:t xml:space="preserve"> 1-5 divided by 10,000 random draws from the EQ-5D estimates for state </w:t>
      </w:r>
      <w:proofErr w:type="spellStart"/>
      <w:r>
        <w:t>mRS</w:t>
      </w:r>
      <w:proofErr w:type="spellEnd"/>
      <w:r>
        <w:t xml:space="preserve"> 0. </w:t>
      </w:r>
      <w:r w:rsidR="00C9621D">
        <w:t xml:space="preserve">Although increasing the number of random draws would, on average, lead to greater precision in terms of the simulation error associated with the estimation of any given </w:t>
      </w:r>
      <w:proofErr w:type="spellStart"/>
      <w:r w:rsidR="00C9621D">
        <w:t>quantile</w:t>
      </w:r>
      <w:proofErr w:type="spellEnd"/>
      <w:r w:rsidR="00C9621D">
        <w:t xml:space="preserve"> (such as the median score, the 2.5% </w:t>
      </w:r>
      <w:proofErr w:type="spellStart"/>
      <w:r w:rsidR="00C9621D">
        <w:t>centile</w:t>
      </w:r>
      <w:proofErr w:type="spellEnd"/>
      <w:r w:rsidR="00C9621D">
        <w:t xml:space="preserve"> and the 97.5% </w:t>
      </w:r>
      <w:proofErr w:type="spellStart"/>
      <w:r w:rsidR="00C9621D">
        <w:t>centile</w:t>
      </w:r>
      <w:proofErr w:type="spellEnd"/>
      <w:r w:rsidR="00C9621D">
        <w:t xml:space="preserve">), the number of draws should not lead to biased estimates of these </w:t>
      </w:r>
      <w:proofErr w:type="spellStart"/>
      <w:r w:rsidR="00C9621D">
        <w:t>quantiles</w:t>
      </w:r>
      <w:proofErr w:type="spellEnd"/>
      <w:r w:rsidR="00C9621D">
        <w:t xml:space="preserve">. </w:t>
      </w:r>
    </w:p>
    <w:p w:rsidR="00A5669B" w:rsidRDefault="00A5669B" w:rsidP="00A5669B">
      <w:pPr>
        <w:spacing w:line="360" w:lineRule="auto"/>
        <w:jc w:val="both"/>
      </w:pPr>
      <w:r>
        <w:t xml:space="preserve">In order to derive estimates of the utility multiplier associated with both dependent and independent strokes, the proportion of each of the constituent </w:t>
      </w:r>
      <w:proofErr w:type="spellStart"/>
      <w:proofErr w:type="gramStart"/>
      <w:r>
        <w:t>mRS</w:t>
      </w:r>
      <w:proofErr w:type="spellEnd"/>
      <w:proofErr w:type="gramEnd"/>
      <w:r>
        <w:t xml:space="preserve"> states within the dependent and independent stroke category needs to be estimated. Uncertainty in our knowledge of these proportions thus also needs to be represented. This is done as follows:</w:t>
      </w:r>
    </w:p>
    <w:p w:rsidR="00A5669B" w:rsidRDefault="00A5669B" w:rsidP="00A5669B">
      <w:pPr>
        <w:pStyle w:val="ListParagraph"/>
        <w:numPr>
          <w:ilvl w:val="0"/>
          <w:numId w:val="4"/>
        </w:numPr>
        <w:spacing w:line="360" w:lineRule="auto"/>
        <w:jc w:val="both"/>
      </w:pPr>
      <w:r>
        <w:lastRenderedPageBreak/>
        <w:t xml:space="preserve">Sample from a </w:t>
      </w:r>
      <w:proofErr w:type="spellStart"/>
      <w:r>
        <w:t>Dirichlet</w:t>
      </w:r>
      <w:proofErr w:type="spellEnd"/>
      <w:r>
        <w:t xml:space="preserve"> distri</w:t>
      </w:r>
      <w:r w:rsidR="009E25B0">
        <w:t xml:space="preserve">bution with all six </w:t>
      </w:r>
      <w:proofErr w:type="spellStart"/>
      <w:r w:rsidR="009E25B0">
        <w:t>mRS</w:t>
      </w:r>
      <w:proofErr w:type="spellEnd"/>
      <w:r w:rsidR="009E25B0">
        <w:t xml:space="preserve"> </w:t>
      </w:r>
      <w:commentRangeStart w:id="8"/>
      <w:r w:rsidR="009E25B0">
        <w:t>states</w:t>
      </w:r>
      <w:commentRangeEnd w:id="8"/>
      <w:r w:rsidR="006B6E78">
        <w:rPr>
          <w:rStyle w:val="CommentReference"/>
          <w:rFonts w:eastAsiaTheme="minorHAnsi"/>
          <w:lang w:val="en-GB" w:bidi="ar-SA"/>
        </w:rPr>
        <w:commentReference w:id="8"/>
      </w:r>
      <w:r>
        <w:t>;</w:t>
      </w:r>
    </w:p>
    <w:p w:rsidR="00A5669B" w:rsidRDefault="00A5669B" w:rsidP="00A5669B">
      <w:pPr>
        <w:pStyle w:val="ListParagraph"/>
        <w:numPr>
          <w:ilvl w:val="0"/>
          <w:numId w:val="4"/>
        </w:numPr>
        <w:spacing w:line="360" w:lineRule="auto"/>
        <w:jc w:val="both"/>
      </w:pPr>
      <w:r>
        <w:t>Divide the six states into the independent stroke category (</w:t>
      </w:r>
      <w:proofErr w:type="spellStart"/>
      <w:r>
        <w:t>mRS</w:t>
      </w:r>
      <w:proofErr w:type="spellEnd"/>
      <w:r>
        <w:t xml:space="preserve"> 0-2) and dependent stroke category (</w:t>
      </w:r>
      <w:proofErr w:type="spellStart"/>
      <w:r>
        <w:t>mRS</w:t>
      </w:r>
      <w:proofErr w:type="spellEnd"/>
      <w:r>
        <w:t xml:space="preserve"> 3-5);</w:t>
      </w:r>
    </w:p>
    <w:p w:rsidR="00A5669B" w:rsidRDefault="00A5669B" w:rsidP="00A5669B">
      <w:pPr>
        <w:pStyle w:val="ListParagraph"/>
        <w:numPr>
          <w:ilvl w:val="0"/>
          <w:numId w:val="4"/>
        </w:numPr>
        <w:spacing w:line="360" w:lineRule="auto"/>
        <w:jc w:val="both"/>
      </w:pPr>
      <w:r>
        <w:t xml:space="preserve">Calculate the relative proportion of </w:t>
      </w:r>
      <w:proofErr w:type="spellStart"/>
      <w:r>
        <w:t>mRS</w:t>
      </w:r>
      <w:proofErr w:type="spellEnd"/>
      <w:r>
        <w:t xml:space="preserve"> states 0-2 within the independent stroke category, and relative proportion of  </w:t>
      </w:r>
      <w:proofErr w:type="spellStart"/>
      <w:r>
        <w:t>mRS</w:t>
      </w:r>
      <w:proofErr w:type="spellEnd"/>
      <w:r>
        <w:t xml:space="preserve"> states 3-5 within the dependent stroke category;</w:t>
      </w:r>
    </w:p>
    <w:p w:rsidR="00A5669B" w:rsidRDefault="00A5669B" w:rsidP="00A5669B">
      <w:pPr>
        <w:pStyle w:val="ListParagraph"/>
        <w:numPr>
          <w:ilvl w:val="0"/>
          <w:numId w:val="4"/>
        </w:numPr>
        <w:spacing w:line="360" w:lineRule="auto"/>
        <w:jc w:val="both"/>
      </w:pPr>
      <w:r>
        <w:t xml:space="preserve">Weight utility multiplier estimates of </w:t>
      </w:r>
      <w:proofErr w:type="spellStart"/>
      <w:proofErr w:type="gramStart"/>
      <w:r>
        <w:t>mRS</w:t>
      </w:r>
      <w:proofErr w:type="spellEnd"/>
      <w:proofErr w:type="gramEnd"/>
      <w:r>
        <w:t xml:space="preserve"> states 0, 1, and 2 in proportion to these states’ relative prevalence within the independent stroke category; and weight utility multiplier estimates of </w:t>
      </w:r>
      <w:proofErr w:type="spellStart"/>
      <w:r>
        <w:t>mRS</w:t>
      </w:r>
      <w:proofErr w:type="spellEnd"/>
      <w:r>
        <w:t xml:space="preserve"> states 3, 4, and 5 in proportion to these states’ relative prevalence within the dependent stroke category.</w:t>
      </w:r>
    </w:p>
    <w:p w:rsidR="00A5669B" w:rsidRDefault="00D425F2" w:rsidP="00462BB1">
      <w:pPr>
        <w:spacing w:line="360" w:lineRule="auto"/>
        <w:jc w:val="both"/>
      </w:pPr>
      <w:r>
        <w:t>To estimate uncertainty around the</w:t>
      </w:r>
      <w:r w:rsidR="00A5669B">
        <w:t xml:space="preserve"> mean utility multiplier for dependent and independent stroke multipliers, the mean values of </w:t>
      </w:r>
      <w:commentRangeStart w:id="9"/>
      <w:r w:rsidR="00A5669B">
        <w:t xml:space="preserve">10,000 </w:t>
      </w:r>
      <w:commentRangeEnd w:id="9"/>
      <w:r w:rsidR="006B6E78">
        <w:rPr>
          <w:rStyle w:val="CommentReference"/>
        </w:rPr>
        <w:commentReference w:id="9"/>
      </w:r>
      <w:r w:rsidR="00A5669B">
        <w:t>bootstraps of the distributions produced were then calculated in order to estimate both the means and uncertainty around the means.</w:t>
      </w:r>
      <w:r w:rsidR="00CB586A">
        <w:t xml:space="preserve"> By using bootstrapping at this stage, we are able to avoid the large standard deviations associated with the small sample sizes of some of the outcome categories </w:t>
      </w:r>
      <w:r w:rsidR="004B3CD1">
        <w:t xml:space="preserve">leading to over-inflated estimates of uncertainty, which suggest either that the plausible range of uncertainty in our mean utility estimates for dependent states exceeds that of independent states a significant proportion of the time, or predicts utility scores of above </w:t>
      </w:r>
      <w:commentRangeStart w:id="10"/>
      <w:r w:rsidR="004B3CD1">
        <w:t>one</w:t>
      </w:r>
      <w:commentRangeEnd w:id="10"/>
      <w:r w:rsidR="006B6E78">
        <w:rPr>
          <w:rStyle w:val="CommentReference"/>
        </w:rPr>
        <w:commentReference w:id="10"/>
      </w:r>
      <w:r w:rsidR="004B3CD1">
        <w:t>.</w:t>
      </w:r>
    </w:p>
    <w:p w:rsidR="00CB586A" w:rsidRDefault="00CB586A" w:rsidP="00CB586A">
      <w:pPr>
        <w:pStyle w:val="Heading3"/>
      </w:pPr>
      <w:r>
        <w:t xml:space="preserve">Mapping between </w:t>
      </w:r>
      <w:proofErr w:type="spellStart"/>
      <w:r>
        <w:t>mRS</w:t>
      </w:r>
      <w:proofErr w:type="spellEnd"/>
      <w:r>
        <w:t xml:space="preserve"> and GOS states</w:t>
      </w:r>
    </w:p>
    <w:p w:rsidR="00CB586A" w:rsidRPr="00462BB1" w:rsidRDefault="00CB586A" w:rsidP="00462BB1">
      <w:pPr>
        <w:spacing w:line="360" w:lineRule="auto"/>
        <w:jc w:val="both"/>
      </w:pPr>
      <w:r w:rsidRPr="00462BB1">
        <w:t xml:space="preserve">As a secondary objective of this research, </w:t>
      </w:r>
      <w:r w:rsidR="00D425F2">
        <w:t xml:space="preserve">the algorithm was modified to map from the seven </w:t>
      </w:r>
      <w:proofErr w:type="spellStart"/>
      <w:r w:rsidR="00D425F2">
        <w:t>mRS</w:t>
      </w:r>
      <w:proofErr w:type="spellEnd"/>
      <w:r w:rsidR="00D425F2">
        <w:t xml:space="preserve"> states to the </w:t>
      </w:r>
      <w:r w:rsidR="00A97C3E">
        <w:t xml:space="preserve">five separate states of the </w:t>
      </w:r>
      <w:proofErr w:type="spellStart"/>
      <w:r w:rsidR="00A97C3E">
        <w:t>Gloasgow</w:t>
      </w:r>
      <w:proofErr w:type="spellEnd"/>
      <w:r w:rsidR="00A97C3E">
        <w:t xml:space="preserve"> Outcome Scale (GOS</w:t>
      </w:r>
      <w:proofErr w:type="gramStart"/>
      <w:r w:rsidR="00A97C3E">
        <w:t xml:space="preserve">) </w:t>
      </w:r>
      <w:r w:rsidR="004B3CD1" w:rsidRPr="00462BB1">
        <w:t>,</w:t>
      </w:r>
      <w:proofErr w:type="gramEnd"/>
      <w:r w:rsidR="004B3CD1" w:rsidRPr="00462BB1">
        <w:t xml:space="preserve"> which describe degree of disability following a traumatic brain injury. </w:t>
      </w:r>
      <w:r w:rsidR="00A97C3E">
        <w:fldChar w:fldCharType="begin"/>
      </w:r>
      <w:r w:rsidR="00A97C3E">
        <w:instrText xml:space="preserve"> REF _Ref321317646 \h </w:instrText>
      </w:r>
      <w:r w:rsidR="00A97C3E">
        <w:fldChar w:fldCharType="separate"/>
      </w:r>
      <w:r w:rsidR="00A97C3E">
        <w:t xml:space="preserve">Table </w:t>
      </w:r>
      <w:r w:rsidR="00A97C3E">
        <w:rPr>
          <w:noProof/>
        </w:rPr>
        <w:t>3</w:t>
      </w:r>
      <w:r w:rsidR="00A97C3E">
        <w:fldChar w:fldCharType="end"/>
      </w:r>
      <w:r w:rsidR="00A97C3E">
        <w:t xml:space="preserve"> shows the assumptions made about how the </w:t>
      </w:r>
      <w:proofErr w:type="spellStart"/>
      <w:proofErr w:type="gramStart"/>
      <w:r w:rsidR="00A97C3E">
        <w:t>mRS</w:t>
      </w:r>
      <w:proofErr w:type="spellEnd"/>
      <w:proofErr w:type="gramEnd"/>
      <w:r w:rsidR="00A97C3E">
        <w:t xml:space="preserve"> states compare with GOS states. </w:t>
      </w:r>
    </w:p>
    <w:tbl>
      <w:tblPr>
        <w:tblStyle w:val="TableGrid"/>
        <w:tblW w:w="0" w:type="auto"/>
        <w:tblLook w:val="04A0"/>
      </w:tblPr>
      <w:tblGrid>
        <w:gridCol w:w="2943"/>
        <w:gridCol w:w="2552"/>
      </w:tblGrid>
      <w:tr w:rsidR="00AC177B" w:rsidTr="00B078DD">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b/>
                <w:sz w:val="22"/>
                <w:szCs w:val="22"/>
                <w:lang w:bidi="en-US"/>
              </w:rPr>
            </w:pPr>
            <w:r>
              <w:rPr>
                <w:b/>
              </w:rPr>
              <w:t>Glasgow Outcome Scale</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b/>
                <w:sz w:val="22"/>
                <w:szCs w:val="22"/>
                <w:lang w:bidi="en-US"/>
              </w:rPr>
            </w:pPr>
            <w:r>
              <w:rPr>
                <w:b/>
              </w:rPr>
              <w:t>Assumed equivalent to</w:t>
            </w:r>
          </w:p>
        </w:tc>
      </w:tr>
      <w:tr w:rsidR="00AC177B" w:rsidTr="00B078DD">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sz w:val="22"/>
                <w:szCs w:val="22"/>
                <w:lang w:bidi="en-US"/>
              </w:rPr>
            </w:pPr>
            <w:r>
              <w:t xml:space="preserve">GOS 2: Vegetative State </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sz w:val="22"/>
                <w:szCs w:val="22"/>
                <w:lang w:bidi="en-US"/>
              </w:rPr>
            </w:pPr>
            <w:proofErr w:type="spellStart"/>
            <w:r>
              <w:t>mRS</w:t>
            </w:r>
            <w:proofErr w:type="spellEnd"/>
            <w:r>
              <w:t xml:space="preserve"> 6: dead</w:t>
            </w:r>
          </w:p>
        </w:tc>
      </w:tr>
      <w:tr w:rsidR="00AC177B" w:rsidTr="00B078DD">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sz w:val="22"/>
                <w:szCs w:val="22"/>
                <w:lang w:bidi="en-US"/>
              </w:rPr>
            </w:pPr>
            <w:r>
              <w:t>GOS 3: Severely disabled</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rPr>
                <w:rFonts w:eastAsiaTheme="minorEastAsia"/>
                <w:sz w:val="22"/>
                <w:szCs w:val="22"/>
                <w:lang w:bidi="en-US"/>
              </w:rPr>
            </w:pPr>
            <w:proofErr w:type="spellStart"/>
            <w:r>
              <w:t>mRS</w:t>
            </w:r>
            <w:proofErr w:type="spellEnd"/>
            <w:r>
              <w:t xml:space="preserve"> 4: moderately severely disabled; and </w:t>
            </w:r>
            <w:proofErr w:type="spellStart"/>
            <w:r>
              <w:t>mRS</w:t>
            </w:r>
            <w:proofErr w:type="spellEnd"/>
            <w:r>
              <w:t xml:space="preserve"> 5: severely disabled</w:t>
            </w:r>
          </w:p>
        </w:tc>
      </w:tr>
      <w:tr w:rsidR="00AC177B" w:rsidTr="00B078DD">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sz w:val="22"/>
                <w:szCs w:val="22"/>
                <w:lang w:bidi="en-US"/>
              </w:rPr>
            </w:pPr>
            <w:r>
              <w:t>GOS 4: Moderately disabled</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sz w:val="22"/>
                <w:szCs w:val="22"/>
                <w:lang w:bidi="en-US"/>
              </w:rPr>
            </w:pPr>
            <w:proofErr w:type="spellStart"/>
            <w:r>
              <w:t>mRS</w:t>
            </w:r>
            <w:proofErr w:type="spellEnd"/>
            <w:r>
              <w:t xml:space="preserve"> 2: slight disability; and</w:t>
            </w:r>
          </w:p>
          <w:p w:rsidR="00AC177B" w:rsidRDefault="00AC177B" w:rsidP="00B078DD">
            <w:pPr>
              <w:autoSpaceDE w:val="0"/>
              <w:autoSpaceDN w:val="0"/>
              <w:adjustRightInd w:val="0"/>
              <w:rPr>
                <w:rFonts w:eastAsiaTheme="minorEastAsia"/>
                <w:sz w:val="22"/>
                <w:szCs w:val="22"/>
                <w:lang w:bidi="en-US"/>
              </w:rPr>
            </w:pPr>
            <w:proofErr w:type="spellStart"/>
            <w:r>
              <w:t>mRS</w:t>
            </w:r>
            <w:proofErr w:type="spellEnd"/>
            <w:r>
              <w:t xml:space="preserve"> 3: moderate disability</w:t>
            </w:r>
          </w:p>
        </w:tc>
      </w:tr>
      <w:tr w:rsidR="00AC177B" w:rsidTr="00B078DD">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sz w:val="22"/>
                <w:szCs w:val="22"/>
                <w:lang w:bidi="en-US"/>
              </w:rPr>
            </w:pPr>
            <w:r>
              <w:t>GOS 5: Good recovery</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B078DD">
            <w:pPr>
              <w:autoSpaceDE w:val="0"/>
              <w:autoSpaceDN w:val="0"/>
              <w:adjustRightInd w:val="0"/>
              <w:jc w:val="both"/>
              <w:rPr>
                <w:rFonts w:eastAsiaTheme="minorEastAsia"/>
                <w:sz w:val="22"/>
                <w:szCs w:val="22"/>
                <w:lang w:bidi="en-US"/>
              </w:rPr>
            </w:pPr>
            <w:proofErr w:type="spellStart"/>
            <w:r>
              <w:t>mRS</w:t>
            </w:r>
            <w:proofErr w:type="spellEnd"/>
            <w:r>
              <w:t xml:space="preserve"> 0: no symptoms; and</w:t>
            </w:r>
          </w:p>
          <w:p w:rsidR="00AC177B" w:rsidRDefault="00AC177B" w:rsidP="00A97C3E">
            <w:pPr>
              <w:keepNext/>
              <w:autoSpaceDE w:val="0"/>
              <w:autoSpaceDN w:val="0"/>
              <w:adjustRightInd w:val="0"/>
              <w:rPr>
                <w:rFonts w:eastAsiaTheme="minorEastAsia"/>
                <w:sz w:val="22"/>
                <w:szCs w:val="22"/>
                <w:lang w:bidi="en-US"/>
              </w:rPr>
            </w:pPr>
            <w:proofErr w:type="spellStart"/>
            <w:r>
              <w:t>mRS</w:t>
            </w:r>
            <w:proofErr w:type="spellEnd"/>
            <w:r>
              <w:t xml:space="preserve"> 1: no significant disability</w:t>
            </w:r>
          </w:p>
        </w:tc>
      </w:tr>
    </w:tbl>
    <w:p w:rsidR="004B3CD1" w:rsidRPr="00A5669B" w:rsidRDefault="00A97C3E" w:rsidP="00A97C3E">
      <w:pPr>
        <w:pStyle w:val="Caption"/>
        <w:rPr>
          <w:lang w:val="en-US" w:bidi="en-US"/>
        </w:rPr>
      </w:pPr>
      <w:bookmarkStart w:id="11" w:name="_Ref321317646"/>
      <w:r>
        <w:t xml:space="preserve">Table </w:t>
      </w:r>
      <w:fldSimple w:instr=" SEQ Table \* ARABIC ">
        <w:r>
          <w:rPr>
            <w:noProof/>
          </w:rPr>
          <w:t>3</w:t>
        </w:r>
      </w:fldSimple>
      <w:bookmarkEnd w:id="11"/>
      <w:proofErr w:type="gramStart"/>
      <w:r>
        <w:t xml:space="preserve"> Assumed relationship</w:t>
      </w:r>
      <w:proofErr w:type="gramEnd"/>
      <w:r>
        <w:t xml:space="preserve"> between GOS and </w:t>
      </w:r>
      <w:proofErr w:type="spellStart"/>
      <w:r>
        <w:t>mRS</w:t>
      </w:r>
      <w:proofErr w:type="spellEnd"/>
      <w:r>
        <w:t>, and estimated utility multipliers for each GOS state</w:t>
      </w:r>
    </w:p>
    <w:p w:rsidR="000D28AB" w:rsidRDefault="000D28AB" w:rsidP="004F46C2">
      <w:pPr>
        <w:pStyle w:val="Heading2"/>
      </w:pPr>
      <w:r>
        <w:t>Results: What did we find?</w:t>
      </w:r>
    </w:p>
    <w:p w:rsidR="009E25B0" w:rsidRDefault="009E25B0" w:rsidP="000D28AB">
      <w:pPr>
        <w:pStyle w:val="Heading3"/>
      </w:pPr>
      <w:r>
        <w:lastRenderedPageBreak/>
        <w:t>Introduction</w:t>
      </w:r>
    </w:p>
    <w:p w:rsidR="009E25B0" w:rsidRDefault="009E25B0" w:rsidP="009E25B0">
      <w:r>
        <w:t>[Write something here]</w:t>
      </w:r>
    </w:p>
    <w:p w:rsidR="000D28AB" w:rsidRDefault="004F46C2" w:rsidP="000D28AB">
      <w:pPr>
        <w:pStyle w:val="Heading3"/>
      </w:pPr>
      <w:r>
        <w:t>Proportions of live patients in dependent and independent states</w:t>
      </w:r>
    </w:p>
    <w:p w:rsidR="004F46C2" w:rsidRPr="00462BB1" w:rsidRDefault="004F46C2" w:rsidP="004F46C2">
      <w:pPr>
        <w:spacing w:line="360" w:lineRule="auto"/>
        <w:jc w:val="both"/>
      </w:pPr>
      <w:r>
        <w:t xml:space="preserve">Of those with </w:t>
      </w:r>
      <w:proofErr w:type="spellStart"/>
      <w:proofErr w:type="gramStart"/>
      <w:r>
        <w:t>mRS</w:t>
      </w:r>
      <w:proofErr w:type="spellEnd"/>
      <w:proofErr w:type="gramEnd"/>
      <w:r>
        <w:t xml:space="preserve"> states recorded at 24 months, 74.1% of those living after a stroke were in an independent state, and 25.9% were in a dependent state. The distribution of </w:t>
      </w:r>
      <w:proofErr w:type="spellStart"/>
      <w:proofErr w:type="gramStart"/>
      <w:r>
        <w:t>mRS</w:t>
      </w:r>
      <w:proofErr w:type="spellEnd"/>
      <w:proofErr w:type="gramEnd"/>
      <w:r>
        <w:t xml:space="preserve"> states within each of the higher level dependent and independent stroke categories is heavily skewed, as indicated in Figure 2. This provides evidence of the need to take into account the weighting of the various </w:t>
      </w:r>
      <w:proofErr w:type="gramStart"/>
      <w:r>
        <w:t>distribution</w:t>
      </w:r>
      <w:proofErr w:type="gramEnd"/>
      <w:r>
        <w:t xml:space="preserve"> of </w:t>
      </w:r>
      <w:proofErr w:type="spellStart"/>
      <w:r>
        <w:t>mRS</w:t>
      </w:r>
      <w:proofErr w:type="spellEnd"/>
      <w:r>
        <w:t xml:space="preserve"> states within both the dependent stroke and independent stroke categories</w:t>
      </w:r>
      <w:r w:rsidR="00462BB1">
        <w:t>.</w:t>
      </w:r>
    </w:p>
    <w:p w:rsidR="004F46C2" w:rsidRDefault="004F46C2" w:rsidP="004F46C2">
      <w:pPr>
        <w:spacing w:line="360" w:lineRule="auto"/>
        <w:jc w:val="both"/>
        <w:rPr>
          <w:b/>
        </w:rPr>
      </w:pPr>
      <w:r>
        <w:rPr>
          <w:b/>
        </w:rPr>
        <w:t>Figure 2:</w:t>
      </w:r>
      <w:r>
        <w:rPr>
          <w:b/>
        </w:rPr>
        <w:tab/>
        <w:t xml:space="preserve">Distribution of stroke outcomes at 24 months (survivors at 24 months only) </w:t>
      </w:r>
    </w:p>
    <w:p w:rsidR="004F46C2" w:rsidRDefault="004F46C2" w:rsidP="004F46C2">
      <w:pPr>
        <w:keepNext/>
        <w:spacing w:line="360" w:lineRule="auto"/>
        <w:jc w:val="both"/>
      </w:pPr>
      <w:r>
        <w:rPr>
          <w:noProof/>
          <w:lang w:eastAsia="en-GB"/>
        </w:rPr>
        <w:drawing>
          <wp:inline distT="0" distB="0" distL="0" distR="0">
            <wp:extent cx="542925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0" cy="3629025"/>
                    </a:xfrm>
                    <a:prstGeom prst="rect">
                      <a:avLst/>
                    </a:prstGeom>
                    <a:noFill/>
                    <a:ln>
                      <a:noFill/>
                    </a:ln>
                  </pic:spPr>
                </pic:pic>
              </a:graphicData>
            </a:graphic>
          </wp:inline>
        </w:drawing>
      </w:r>
    </w:p>
    <w:p w:rsidR="000D28AB" w:rsidRDefault="004F46C2" w:rsidP="000D28AB">
      <w:pPr>
        <w:pStyle w:val="Heading3"/>
      </w:pPr>
      <w:r>
        <w:t>Simulated proportions of patients in each of the three states</w:t>
      </w:r>
    </w:p>
    <w:p w:rsidR="004F46C2" w:rsidRDefault="004F46C2" w:rsidP="004F46C2">
      <w:pPr>
        <w:spacing w:line="360" w:lineRule="auto"/>
        <w:jc w:val="both"/>
      </w:pPr>
      <w:r>
        <w:t>Using the simulation approach described above, the estimated proportion of long term outcomes following a stroke in each of the three states, together with 95% credible intervals, is presented in in table 4, and shown graphically in figure 3.</w:t>
      </w:r>
    </w:p>
    <w:p w:rsidR="004F46C2" w:rsidRDefault="004F46C2" w:rsidP="004F46C2">
      <w:pPr>
        <w:spacing w:line="360" w:lineRule="auto"/>
        <w:jc w:val="both"/>
        <w:rPr>
          <w:b/>
        </w:rPr>
      </w:pPr>
      <w:r>
        <w:rPr>
          <w:b/>
        </w:rPr>
        <w:t>Table 4:</w:t>
      </w:r>
      <w:r>
        <w:rPr>
          <w:b/>
        </w:rPr>
        <w:tab/>
        <w:t xml:space="preserve">Estimated proportions of patient states following a </w:t>
      </w:r>
      <w:commentRangeStart w:id="12"/>
      <w:r>
        <w:rPr>
          <w:b/>
        </w:rPr>
        <w:t>stroke</w:t>
      </w:r>
      <w:commentRangeEnd w:id="12"/>
      <w:r w:rsidR="006B6E78">
        <w:rPr>
          <w:rStyle w:val="CommentReference"/>
        </w:rPr>
        <w:commentReference w:id="12"/>
      </w:r>
    </w:p>
    <w:tbl>
      <w:tblPr>
        <w:tblStyle w:val="TableGrid"/>
        <w:tblW w:w="0" w:type="auto"/>
        <w:tblLook w:val="04A0"/>
      </w:tblPr>
      <w:tblGrid>
        <w:gridCol w:w="1526"/>
        <w:gridCol w:w="1843"/>
        <w:gridCol w:w="1559"/>
      </w:tblGrid>
      <w:tr w:rsidR="004F46C2" w:rsidTr="00B078DD">
        <w:tc>
          <w:tcPr>
            <w:tcW w:w="1526"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b/>
                <w:sz w:val="22"/>
                <w:szCs w:val="22"/>
                <w:lang w:bidi="en-US"/>
              </w:rPr>
            </w:pPr>
            <w:r>
              <w:rPr>
                <w:b/>
              </w:rPr>
              <w:t>State</w:t>
            </w:r>
          </w:p>
        </w:tc>
        <w:tc>
          <w:tcPr>
            <w:tcW w:w="1843"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b/>
                <w:sz w:val="22"/>
                <w:szCs w:val="22"/>
                <w:lang w:bidi="en-US"/>
              </w:rPr>
            </w:pPr>
            <w:r>
              <w:rPr>
                <w:b/>
              </w:rPr>
              <w:t>Central Estimate</w:t>
            </w:r>
          </w:p>
        </w:tc>
        <w:tc>
          <w:tcPr>
            <w:tcW w:w="1559"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b/>
                <w:sz w:val="22"/>
                <w:szCs w:val="22"/>
                <w:lang w:bidi="en-US"/>
              </w:rPr>
            </w:pPr>
            <w:r>
              <w:rPr>
                <w:b/>
              </w:rPr>
              <w:t>95% intervals</w:t>
            </w:r>
          </w:p>
        </w:tc>
      </w:tr>
      <w:tr w:rsidR="004F46C2" w:rsidTr="00B078DD">
        <w:tc>
          <w:tcPr>
            <w:tcW w:w="1526"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sz w:val="22"/>
                <w:szCs w:val="22"/>
                <w:lang w:bidi="en-US"/>
              </w:rPr>
            </w:pPr>
            <w:r>
              <w:t>Dead</w:t>
            </w:r>
          </w:p>
        </w:tc>
        <w:tc>
          <w:tcPr>
            <w:tcW w:w="1843"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sz w:val="22"/>
                <w:szCs w:val="22"/>
                <w:lang w:bidi="en-US"/>
              </w:rPr>
            </w:pPr>
            <w:r>
              <w:t>0.25</w:t>
            </w:r>
          </w:p>
        </w:tc>
        <w:tc>
          <w:tcPr>
            <w:tcW w:w="1559"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sz w:val="22"/>
                <w:szCs w:val="22"/>
                <w:lang w:bidi="en-US"/>
              </w:rPr>
            </w:pPr>
            <w:r>
              <w:t>0.23 to 0.27</w:t>
            </w:r>
          </w:p>
        </w:tc>
      </w:tr>
      <w:tr w:rsidR="004F46C2" w:rsidTr="00B078DD">
        <w:tc>
          <w:tcPr>
            <w:tcW w:w="1526"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sz w:val="22"/>
                <w:szCs w:val="22"/>
                <w:lang w:bidi="en-US"/>
              </w:rPr>
            </w:pPr>
            <w:r>
              <w:lastRenderedPageBreak/>
              <w:t>Independent</w:t>
            </w:r>
          </w:p>
        </w:tc>
        <w:tc>
          <w:tcPr>
            <w:tcW w:w="1843"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sz w:val="22"/>
                <w:szCs w:val="22"/>
                <w:lang w:bidi="en-US"/>
              </w:rPr>
            </w:pPr>
            <w:r>
              <w:t>0.56</w:t>
            </w:r>
          </w:p>
        </w:tc>
        <w:tc>
          <w:tcPr>
            <w:tcW w:w="1559"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sz w:val="22"/>
                <w:szCs w:val="22"/>
                <w:lang w:bidi="en-US"/>
              </w:rPr>
            </w:pPr>
            <w:r>
              <w:t>0.52 to 0.59</w:t>
            </w:r>
          </w:p>
        </w:tc>
      </w:tr>
      <w:tr w:rsidR="004F46C2" w:rsidTr="00B078DD">
        <w:tc>
          <w:tcPr>
            <w:tcW w:w="1526"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sz w:val="22"/>
                <w:szCs w:val="22"/>
                <w:lang w:bidi="en-US"/>
              </w:rPr>
            </w:pPr>
            <w:r>
              <w:t>Dependent</w:t>
            </w:r>
          </w:p>
        </w:tc>
        <w:tc>
          <w:tcPr>
            <w:tcW w:w="1843" w:type="dxa"/>
            <w:tcBorders>
              <w:top w:val="single" w:sz="4" w:space="0" w:color="auto"/>
              <w:left w:val="single" w:sz="4" w:space="0" w:color="auto"/>
              <w:bottom w:val="single" w:sz="4" w:space="0" w:color="auto"/>
              <w:right w:val="single" w:sz="4" w:space="0" w:color="auto"/>
            </w:tcBorders>
            <w:hideMark/>
          </w:tcPr>
          <w:p w:rsidR="004F46C2" w:rsidRDefault="004F46C2" w:rsidP="00B078DD">
            <w:pPr>
              <w:spacing w:line="360" w:lineRule="auto"/>
              <w:jc w:val="both"/>
              <w:rPr>
                <w:rFonts w:eastAsiaTheme="minorEastAsia"/>
                <w:sz w:val="22"/>
                <w:szCs w:val="22"/>
                <w:lang w:bidi="en-US"/>
              </w:rPr>
            </w:pPr>
            <w:r>
              <w:t>0.19</w:t>
            </w:r>
          </w:p>
        </w:tc>
        <w:tc>
          <w:tcPr>
            <w:tcW w:w="1559" w:type="dxa"/>
            <w:tcBorders>
              <w:top w:val="single" w:sz="4" w:space="0" w:color="auto"/>
              <w:left w:val="single" w:sz="4" w:space="0" w:color="auto"/>
              <w:bottom w:val="single" w:sz="4" w:space="0" w:color="auto"/>
              <w:right w:val="single" w:sz="4" w:space="0" w:color="auto"/>
            </w:tcBorders>
            <w:hideMark/>
          </w:tcPr>
          <w:p w:rsidR="004F46C2" w:rsidRDefault="004F46C2" w:rsidP="00B078DD">
            <w:pPr>
              <w:keepNext/>
              <w:spacing w:line="360" w:lineRule="auto"/>
              <w:jc w:val="both"/>
              <w:rPr>
                <w:rFonts w:eastAsiaTheme="minorEastAsia"/>
                <w:sz w:val="22"/>
                <w:szCs w:val="22"/>
                <w:lang w:bidi="en-US"/>
              </w:rPr>
            </w:pPr>
            <w:r>
              <w:t>0.16 to 0.23</w:t>
            </w:r>
          </w:p>
        </w:tc>
      </w:tr>
    </w:tbl>
    <w:p w:rsidR="004F46C2" w:rsidRDefault="004F46C2" w:rsidP="004F46C2">
      <w:pPr>
        <w:spacing w:line="360" w:lineRule="auto"/>
        <w:rPr>
          <w:b/>
        </w:rPr>
      </w:pPr>
    </w:p>
    <w:p w:rsidR="004F46C2" w:rsidRDefault="004F46C2" w:rsidP="004F46C2">
      <w:pPr>
        <w:spacing w:line="360" w:lineRule="auto"/>
        <w:rPr>
          <w:rFonts w:eastAsiaTheme="minorEastAsia"/>
          <w:b/>
          <w:lang w:val="en-US" w:bidi="en-US"/>
        </w:rPr>
      </w:pPr>
      <w:r>
        <w:rPr>
          <w:b/>
        </w:rPr>
        <w:t>Figure 3:</w:t>
      </w:r>
      <w:r>
        <w:rPr>
          <w:b/>
        </w:rPr>
        <w:tab/>
        <w:t>The estimated distribution of patients 24 months after a stroke.</w:t>
      </w:r>
    </w:p>
    <w:p w:rsidR="004F46C2" w:rsidRDefault="004F46C2" w:rsidP="004F46C2">
      <w:pPr>
        <w:spacing w:line="360" w:lineRule="auto"/>
      </w:pPr>
      <w:r>
        <w:rPr>
          <w:noProof/>
          <w:lang w:eastAsia="en-GB"/>
        </w:rPr>
        <w:drawing>
          <wp:inline distT="0" distB="0" distL="0" distR="0">
            <wp:extent cx="5038725" cy="4629150"/>
            <wp:effectExtent l="0" t="0" r="9525" b="0"/>
            <wp:docPr id="1" name="Picture 1" descr="Description: Outcome_probs_following_strok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utcome_probs_following_stroke.jpe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057"/>
                    <a:stretch>
                      <a:fillRect/>
                    </a:stretch>
                  </pic:blipFill>
                  <pic:spPr bwMode="auto">
                    <a:xfrm>
                      <a:off x="0" y="0"/>
                      <a:ext cx="5038725" cy="4629150"/>
                    </a:xfrm>
                    <a:prstGeom prst="rect">
                      <a:avLst/>
                    </a:prstGeom>
                    <a:noFill/>
                    <a:ln>
                      <a:noFill/>
                    </a:ln>
                  </pic:spPr>
                </pic:pic>
              </a:graphicData>
            </a:graphic>
          </wp:inline>
        </w:drawing>
      </w:r>
    </w:p>
    <w:p w:rsidR="000D28AB" w:rsidRDefault="004F46C2" w:rsidP="000D28AB">
      <w:pPr>
        <w:pStyle w:val="Heading3"/>
      </w:pPr>
      <w:r>
        <w:t>Estimated utility associated with dependent and independent states</w:t>
      </w:r>
    </w:p>
    <w:p w:rsidR="004E5D56" w:rsidRDefault="004F46C2" w:rsidP="004E5D56">
      <w:r>
        <w:t xml:space="preserve">Using the approach described above, our central estimates for the utility associated with dependent and independent states, together with 95% credible intervals, is shown in table </w:t>
      </w:r>
      <w:r w:rsidR="009E25B0">
        <w:t>5 below.</w:t>
      </w:r>
    </w:p>
    <w:p w:rsidR="009E25B0" w:rsidRDefault="009E25B0" w:rsidP="009E25B0">
      <w:pPr>
        <w:spacing w:line="360" w:lineRule="auto"/>
        <w:jc w:val="both"/>
        <w:rPr>
          <w:b/>
        </w:rPr>
      </w:pPr>
      <w:r>
        <w:rPr>
          <w:b/>
        </w:rPr>
        <w:t>Table 5:</w:t>
      </w:r>
      <w:r>
        <w:rPr>
          <w:b/>
        </w:rPr>
        <w:tab/>
        <w:t>The estimated utility multipliers following a non-fatal stroke</w:t>
      </w:r>
    </w:p>
    <w:tbl>
      <w:tblPr>
        <w:tblStyle w:val="TableGrid"/>
        <w:tblW w:w="0" w:type="auto"/>
        <w:tblLook w:val="04A0"/>
      </w:tblPr>
      <w:tblGrid>
        <w:gridCol w:w="2235"/>
        <w:gridCol w:w="3402"/>
      </w:tblGrid>
      <w:tr w:rsidR="009E25B0" w:rsidTr="00B078DD">
        <w:tc>
          <w:tcPr>
            <w:tcW w:w="2235" w:type="dxa"/>
            <w:tcBorders>
              <w:top w:val="single" w:sz="4" w:space="0" w:color="auto"/>
              <w:left w:val="single" w:sz="4" w:space="0" w:color="auto"/>
              <w:bottom w:val="single" w:sz="4" w:space="0" w:color="auto"/>
              <w:right w:val="single" w:sz="4" w:space="0" w:color="auto"/>
            </w:tcBorders>
            <w:hideMark/>
          </w:tcPr>
          <w:p w:rsidR="009E25B0" w:rsidRDefault="009E25B0" w:rsidP="00B078DD">
            <w:pPr>
              <w:spacing w:line="360" w:lineRule="auto"/>
              <w:jc w:val="both"/>
              <w:rPr>
                <w:rFonts w:eastAsiaTheme="minorEastAsia"/>
                <w:b/>
                <w:sz w:val="22"/>
                <w:szCs w:val="22"/>
                <w:lang w:bidi="en-US"/>
              </w:rPr>
            </w:pPr>
            <w:r>
              <w:rPr>
                <w:b/>
              </w:rPr>
              <w:t>Category</w:t>
            </w:r>
          </w:p>
        </w:tc>
        <w:tc>
          <w:tcPr>
            <w:tcW w:w="3402" w:type="dxa"/>
            <w:tcBorders>
              <w:top w:val="single" w:sz="4" w:space="0" w:color="auto"/>
              <w:left w:val="single" w:sz="4" w:space="0" w:color="auto"/>
              <w:bottom w:val="single" w:sz="4" w:space="0" w:color="auto"/>
              <w:right w:val="single" w:sz="4" w:space="0" w:color="auto"/>
            </w:tcBorders>
            <w:hideMark/>
          </w:tcPr>
          <w:p w:rsidR="009E25B0" w:rsidRDefault="009E25B0" w:rsidP="00B078DD">
            <w:pPr>
              <w:spacing w:line="360" w:lineRule="auto"/>
              <w:jc w:val="both"/>
              <w:rPr>
                <w:rFonts w:eastAsiaTheme="minorEastAsia"/>
                <w:b/>
                <w:sz w:val="22"/>
                <w:szCs w:val="22"/>
                <w:lang w:bidi="en-US"/>
              </w:rPr>
            </w:pPr>
            <w:r>
              <w:rPr>
                <w:b/>
              </w:rPr>
              <w:t xml:space="preserve">Central utility estimate (95% </w:t>
            </w:r>
            <w:proofErr w:type="spellStart"/>
            <w:r>
              <w:rPr>
                <w:b/>
              </w:rPr>
              <w:t>CrIs</w:t>
            </w:r>
            <w:proofErr w:type="spellEnd"/>
            <w:r>
              <w:rPr>
                <w:b/>
              </w:rPr>
              <w:t>)</w:t>
            </w:r>
          </w:p>
        </w:tc>
      </w:tr>
      <w:tr w:rsidR="009E25B0" w:rsidTr="00B078DD">
        <w:tc>
          <w:tcPr>
            <w:tcW w:w="2235" w:type="dxa"/>
            <w:tcBorders>
              <w:top w:val="single" w:sz="4" w:space="0" w:color="auto"/>
              <w:left w:val="single" w:sz="4" w:space="0" w:color="auto"/>
              <w:bottom w:val="single" w:sz="4" w:space="0" w:color="auto"/>
              <w:right w:val="single" w:sz="4" w:space="0" w:color="auto"/>
            </w:tcBorders>
            <w:hideMark/>
          </w:tcPr>
          <w:p w:rsidR="009E25B0" w:rsidRDefault="009E25B0" w:rsidP="00B078DD">
            <w:pPr>
              <w:spacing w:line="360" w:lineRule="auto"/>
              <w:jc w:val="both"/>
              <w:rPr>
                <w:rFonts w:eastAsiaTheme="minorEastAsia"/>
                <w:sz w:val="22"/>
                <w:szCs w:val="22"/>
                <w:lang w:bidi="en-US"/>
              </w:rPr>
            </w:pPr>
            <w:r>
              <w:t>Independent State</w:t>
            </w:r>
          </w:p>
        </w:tc>
        <w:tc>
          <w:tcPr>
            <w:tcW w:w="3402" w:type="dxa"/>
            <w:tcBorders>
              <w:top w:val="single" w:sz="4" w:space="0" w:color="auto"/>
              <w:left w:val="single" w:sz="4" w:space="0" w:color="auto"/>
              <w:bottom w:val="single" w:sz="4" w:space="0" w:color="auto"/>
              <w:right w:val="single" w:sz="4" w:space="0" w:color="auto"/>
            </w:tcBorders>
            <w:hideMark/>
          </w:tcPr>
          <w:p w:rsidR="009E25B0" w:rsidRDefault="009E25B0" w:rsidP="00B078DD">
            <w:pPr>
              <w:spacing w:line="360" w:lineRule="auto"/>
              <w:jc w:val="both"/>
              <w:rPr>
                <w:rFonts w:eastAsiaTheme="minorEastAsia"/>
                <w:sz w:val="22"/>
                <w:szCs w:val="22"/>
                <w:lang w:bidi="en-US"/>
              </w:rPr>
            </w:pPr>
            <w:r>
              <w:t>0.822 (0.819 to 0.824)</w:t>
            </w:r>
          </w:p>
        </w:tc>
      </w:tr>
      <w:tr w:rsidR="009E25B0" w:rsidTr="00B078DD">
        <w:tc>
          <w:tcPr>
            <w:tcW w:w="2235" w:type="dxa"/>
            <w:tcBorders>
              <w:top w:val="single" w:sz="4" w:space="0" w:color="auto"/>
              <w:left w:val="single" w:sz="4" w:space="0" w:color="auto"/>
              <w:bottom w:val="single" w:sz="4" w:space="0" w:color="auto"/>
              <w:right w:val="single" w:sz="4" w:space="0" w:color="auto"/>
            </w:tcBorders>
            <w:hideMark/>
          </w:tcPr>
          <w:p w:rsidR="009E25B0" w:rsidRDefault="009E25B0" w:rsidP="00B078DD">
            <w:pPr>
              <w:spacing w:line="360" w:lineRule="auto"/>
              <w:jc w:val="both"/>
              <w:rPr>
                <w:rFonts w:eastAsiaTheme="minorEastAsia"/>
                <w:sz w:val="22"/>
                <w:szCs w:val="22"/>
                <w:lang w:bidi="en-US"/>
              </w:rPr>
            </w:pPr>
            <w:r>
              <w:t>Dependent State</w:t>
            </w:r>
          </w:p>
        </w:tc>
        <w:tc>
          <w:tcPr>
            <w:tcW w:w="3402" w:type="dxa"/>
            <w:tcBorders>
              <w:top w:val="single" w:sz="4" w:space="0" w:color="auto"/>
              <w:left w:val="single" w:sz="4" w:space="0" w:color="auto"/>
              <w:bottom w:val="single" w:sz="4" w:space="0" w:color="auto"/>
              <w:right w:val="single" w:sz="4" w:space="0" w:color="auto"/>
            </w:tcBorders>
            <w:hideMark/>
          </w:tcPr>
          <w:p w:rsidR="009E25B0" w:rsidRDefault="009E25B0" w:rsidP="00B078DD">
            <w:pPr>
              <w:keepNext/>
              <w:spacing w:line="360" w:lineRule="auto"/>
              <w:jc w:val="both"/>
              <w:rPr>
                <w:rFonts w:eastAsiaTheme="minorEastAsia"/>
                <w:sz w:val="22"/>
                <w:szCs w:val="22"/>
                <w:lang w:bidi="en-US"/>
              </w:rPr>
            </w:pPr>
            <w:r>
              <w:t>0.482 (0.477 to 0.487)</w:t>
            </w:r>
          </w:p>
        </w:tc>
      </w:tr>
    </w:tbl>
    <w:p w:rsidR="009E25B0" w:rsidRDefault="009E25B0" w:rsidP="009E25B0">
      <w:pPr>
        <w:spacing w:line="360" w:lineRule="auto"/>
      </w:pPr>
      <w:r>
        <w:lastRenderedPageBreak/>
        <w:t xml:space="preserve">For simplicity, it was assumed that patients who </w:t>
      </w:r>
      <w:del w:id="13" w:author="Matt" w:date="2012-02-27T08:34:00Z">
        <w:r w:rsidDel="006B6E78">
          <w:delText>have</w:delText>
        </w:r>
      </w:del>
      <w:ins w:id="14" w:author="Matt" w:date="2012-02-27T08:34:00Z">
        <w:r w:rsidR="006B6E78">
          <w:t>sustained</w:t>
        </w:r>
      </w:ins>
      <w:r>
        <w:t xml:space="preserve"> a </w:t>
      </w:r>
      <w:del w:id="15" w:author="Matt" w:date="2012-02-27T08:35:00Z">
        <w:r w:rsidDel="006B6E78">
          <w:delText xml:space="preserve">fatal </w:delText>
        </w:r>
      </w:del>
      <w:r>
        <w:t>stroke</w:t>
      </w:r>
      <w:ins w:id="16" w:author="Matt" w:date="2012-02-27T08:35:00Z">
        <w:r w:rsidR="006B6E78">
          <w:t xml:space="preserve"> that caused mortality</w:t>
        </w:r>
      </w:ins>
      <w:r>
        <w:t xml:space="preserve"> accrued no further QALYs. This is a limitation as not all patients would have died instantly. However, data were not identified that could be used to accurately populate this parameter.</w:t>
      </w:r>
    </w:p>
    <w:p w:rsidR="000D28AB" w:rsidRPr="009E25B0" w:rsidRDefault="009E25B0" w:rsidP="000D28AB">
      <w:pPr>
        <w:pStyle w:val="Heading3"/>
      </w:pPr>
      <w:r>
        <w:t xml:space="preserve">Secondary Objective: estimated utilities following an intracranial </w:t>
      </w:r>
      <w:r w:rsidRPr="009E25B0">
        <w:rPr>
          <w:lang w:val="en-GB"/>
        </w:rPr>
        <w:t>haemorrhage</w:t>
      </w:r>
    </w:p>
    <w:p w:rsidR="009E25B0" w:rsidRDefault="009E25B0" w:rsidP="009E25B0">
      <w:r>
        <w:t>Using the approach and assumptions described above, we derived the estimates (with 95% credible intervals) for the utilities associated with each GOS state shown in table 5 below:</w:t>
      </w:r>
    </w:p>
    <w:p w:rsidR="009E25B0" w:rsidRDefault="009E25B0" w:rsidP="009E25B0">
      <w:r>
        <w:t xml:space="preserve">TABLE 5: Utilities associated with each GOS state, based on mapping from EQ-5D to </w:t>
      </w:r>
      <w:proofErr w:type="spellStart"/>
      <w:r>
        <w:t>mRS</w:t>
      </w:r>
      <w:proofErr w:type="spellEnd"/>
      <w:r>
        <w:t xml:space="preserve"> to GOS</w:t>
      </w:r>
    </w:p>
    <w:tbl>
      <w:tblPr>
        <w:tblStyle w:val="TableGrid"/>
        <w:tblW w:w="0" w:type="auto"/>
        <w:tblLook w:val="04A0"/>
      </w:tblPr>
      <w:tblGrid>
        <w:gridCol w:w="2943"/>
        <w:gridCol w:w="3260"/>
      </w:tblGrid>
      <w:tr w:rsidR="009E25B0" w:rsidTr="00B078DD">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b/>
                <w:sz w:val="22"/>
                <w:szCs w:val="22"/>
                <w:lang w:bidi="en-US"/>
              </w:rPr>
            </w:pPr>
            <w:r>
              <w:rPr>
                <w:b/>
              </w:rPr>
              <w:t>Glasgow Outcome Scale</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b/>
                <w:sz w:val="22"/>
                <w:szCs w:val="22"/>
                <w:lang w:bidi="en-US"/>
              </w:rPr>
            </w:pPr>
            <w:r>
              <w:rPr>
                <w:b/>
              </w:rPr>
              <w:t>Utility multiplier</w:t>
            </w:r>
          </w:p>
        </w:tc>
      </w:tr>
      <w:tr w:rsidR="009E25B0" w:rsidTr="00B078DD">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sz w:val="22"/>
                <w:szCs w:val="22"/>
                <w:lang w:bidi="en-US"/>
              </w:rPr>
            </w:pPr>
            <w:r>
              <w:t xml:space="preserve">GOS 2: Vegetative State </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sz w:val="22"/>
                <w:szCs w:val="22"/>
                <w:lang w:bidi="en-US"/>
              </w:rPr>
            </w:pPr>
            <w:r>
              <w:t>0</w:t>
            </w:r>
          </w:p>
        </w:tc>
      </w:tr>
      <w:tr w:rsidR="009E25B0" w:rsidTr="00B078DD">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sz w:val="22"/>
                <w:szCs w:val="22"/>
                <w:lang w:bidi="en-US"/>
              </w:rPr>
            </w:pPr>
            <w:r>
              <w:t>GOS 3: Severely disabled</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sz w:val="22"/>
                <w:szCs w:val="22"/>
                <w:lang w:bidi="en-US"/>
              </w:rPr>
            </w:pPr>
            <w:r>
              <w:t xml:space="preserve">0.226 (95% CI 0.221 to 0.231) </w:t>
            </w:r>
          </w:p>
        </w:tc>
      </w:tr>
      <w:tr w:rsidR="009E25B0" w:rsidTr="00B078DD">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sz w:val="22"/>
                <w:szCs w:val="22"/>
                <w:lang w:bidi="en-US"/>
              </w:rPr>
            </w:pPr>
            <w:r>
              <w:t>GOS 4: Moderately disabled</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sz w:val="22"/>
                <w:szCs w:val="22"/>
                <w:lang w:bidi="en-US"/>
              </w:rPr>
            </w:pPr>
            <w:r>
              <w:t>0.642 (95% CI 0.638 to 0.645)</w:t>
            </w:r>
          </w:p>
        </w:tc>
      </w:tr>
      <w:tr w:rsidR="009E25B0" w:rsidTr="00B078DD">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B078DD">
            <w:pPr>
              <w:autoSpaceDE w:val="0"/>
              <w:autoSpaceDN w:val="0"/>
              <w:adjustRightInd w:val="0"/>
              <w:jc w:val="both"/>
              <w:rPr>
                <w:rFonts w:eastAsiaTheme="minorEastAsia"/>
                <w:sz w:val="22"/>
                <w:szCs w:val="22"/>
                <w:lang w:bidi="en-US"/>
              </w:rPr>
            </w:pPr>
            <w:r>
              <w:t>GOS 5: Good recovery</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B078DD">
            <w:pPr>
              <w:keepNext/>
              <w:autoSpaceDE w:val="0"/>
              <w:autoSpaceDN w:val="0"/>
              <w:adjustRightInd w:val="0"/>
              <w:jc w:val="both"/>
              <w:rPr>
                <w:rFonts w:eastAsiaTheme="minorEastAsia"/>
                <w:sz w:val="22"/>
                <w:szCs w:val="22"/>
                <w:lang w:bidi="en-US"/>
              </w:rPr>
            </w:pPr>
            <w:r>
              <w:t xml:space="preserve">0.895 (95% CI 0.892 to 0.898) </w:t>
            </w:r>
          </w:p>
        </w:tc>
      </w:tr>
    </w:tbl>
    <w:p w:rsidR="009E25B0" w:rsidRPr="009E25B0" w:rsidRDefault="009E25B0" w:rsidP="009E25B0">
      <w:pPr>
        <w:rPr>
          <w:lang w:val="en-US" w:bidi="en-US"/>
        </w:rPr>
      </w:pPr>
      <w:r>
        <w:rPr>
          <w:lang w:val="en-US" w:bidi="en-US"/>
        </w:rPr>
        <w:t>[Write something more here]</w:t>
      </w:r>
    </w:p>
    <w:p w:rsidR="000D28AB" w:rsidRDefault="009E25B0" w:rsidP="000D28AB">
      <w:pPr>
        <w:pStyle w:val="Heading3"/>
      </w:pPr>
      <w:r>
        <w:t>Summary</w:t>
      </w:r>
    </w:p>
    <w:p w:rsidR="009E25B0" w:rsidRDefault="009E25B0" w:rsidP="009E25B0">
      <w:r>
        <w:t>[Write something here]</w:t>
      </w:r>
    </w:p>
    <w:p w:rsidR="000D28AB" w:rsidRDefault="000D28AB" w:rsidP="000D28AB">
      <w:pPr>
        <w:pStyle w:val="Heading2"/>
      </w:pPr>
      <w:r>
        <w:t xml:space="preserve">Discussion: </w:t>
      </w:r>
    </w:p>
    <w:p w:rsidR="000D28AB" w:rsidRDefault="000D28AB" w:rsidP="000D28AB">
      <w:pPr>
        <w:pStyle w:val="Heading3"/>
      </w:pPr>
      <w:r>
        <w:t>Para 1: Summary of what found</w:t>
      </w:r>
    </w:p>
    <w:p w:rsidR="00205F08" w:rsidRDefault="00205F08" w:rsidP="00205F08">
      <w:pPr>
        <w:rPr>
          <w:lang w:val="en-US" w:bidi="en-US"/>
        </w:rPr>
      </w:pPr>
      <w:r>
        <w:rPr>
          <w:lang w:val="en-US" w:bidi="en-US"/>
        </w:rPr>
        <w:t>[Write something here]</w:t>
      </w:r>
    </w:p>
    <w:p w:rsidR="00462BB1" w:rsidRDefault="00462BB1" w:rsidP="00205F08">
      <w:pPr>
        <w:rPr>
          <w:lang w:val="en-US" w:bidi="en-US"/>
        </w:rPr>
      </w:pPr>
      <w:r>
        <w:rPr>
          <w:lang w:val="en-US" w:bidi="en-US"/>
        </w:rPr>
        <w:t xml:space="preserve">This study demonstrated that, using a fairly simple simulation-based </w:t>
      </w:r>
      <w:r w:rsidR="00763745">
        <w:rPr>
          <w:lang w:val="en-US" w:bidi="en-US"/>
        </w:rPr>
        <w:t>approach, it is possible to m</w:t>
      </w:r>
      <w:r w:rsidR="00760FD0">
        <w:rPr>
          <w:lang w:val="en-US" w:bidi="en-US"/>
        </w:rPr>
        <w:t xml:space="preserve">ap utility estimates for stroke in a way that </w:t>
      </w:r>
      <w:r w:rsidR="00850EFC">
        <w:rPr>
          <w:lang w:val="en-US" w:bidi="en-US"/>
        </w:rPr>
        <w:t xml:space="preserve">incorporates all available information to calculate the proportion of patients </w:t>
      </w:r>
    </w:p>
    <w:p w:rsidR="00205F08" w:rsidRPr="00205F08" w:rsidRDefault="00760FD0" w:rsidP="00205F08">
      <w:pPr>
        <w:rPr>
          <w:lang w:val="en-US" w:bidi="en-US"/>
        </w:rPr>
      </w:pPr>
      <w:r>
        <w:rPr>
          <w:lang w:val="en-US" w:bidi="en-US"/>
        </w:rPr>
        <w:t xml:space="preserve">Approach developed when trying to determine downstream implications of prescribing an oral anticoagulant (OAC), which affects both risk of stroke and risk of bleeds. In case of major bleeds, the effects can be similar to those of strokes, so it is useful to estimate implications in terms of utility </w:t>
      </w:r>
      <w:del w:id="17" w:author="Matt" w:date="2012-02-27T08:36:00Z">
        <w:r w:rsidDel="006B6E78">
          <w:rPr>
            <w:lang w:val="en-US" w:bidi="en-US"/>
          </w:rPr>
          <w:delText xml:space="preserve">affects </w:delText>
        </w:r>
      </w:del>
      <w:ins w:id="18" w:author="Matt" w:date="2012-02-27T08:36:00Z">
        <w:r w:rsidR="006B6E78">
          <w:rPr>
            <w:lang w:val="en-US" w:bidi="en-US"/>
          </w:rPr>
          <w:t xml:space="preserve">effects </w:t>
        </w:r>
      </w:ins>
      <w:r>
        <w:rPr>
          <w:lang w:val="en-US" w:bidi="en-US"/>
        </w:rPr>
        <w:t xml:space="preserve">from the same patient dataset. </w:t>
      </w:r>
    </w:p>
    <w:p w:rsidR="000D28AB" w:rsidRDefault="000D28AB" w:rsidP="000D28AB">
      <w:pPr>
        <w:pStyle w:val="Heading3"/>
      </w:pPr>
      <w:r>
        <w:t>Para 2: Shortcomings</w:t>
      </w:r>
    </w:p>
    <w:p w:rsidR="00A37A2B" w:rsidRDefault="00A37A2B" w:rsidP="00A37A2B">
      <w:r>
        <w:t xml:space="preserve">Potential issue is that we assumed distribution of </w:t>
      </w:r>
      <w:proofErr w:type="spellStart"/>
      <w:proofErr w:type="gramStart"/>
      <w:r>
        <w:t>mRS</w:t>
      </w:r>
      <w:proofErr w:type="spellEnd"/>
      <w:proofErr w:type="gramEnd"/>
      <w:r>
        <w:t xml:space="preserve"> states within GOS states is the same as within the OXVAS</w:t>
      </w:r>
      <w:r w:rsidR="000D0043">
        <w:t>C</w:t>
      </w:r>
      <w:r>
        <w:t xml:space="preserve"> data. However, not a very strong assumption as </w:t>
      </w:r>
      <w:r w:rsidR="004E5D56">
        <w:t>…</w:t>
      </w:r>
    </w:p>
    <w:p w:rsidR="004E5D56" w:rsidRDefault="004E5D56" w:rsidP="00A37A2B"/>
    <w:p w:rsidR="004E5D56" w:rsidRDefault="004E5D56" w:rsidP="00A37A2B">
      <w:commentRangeStart w:id="19"/>
      <w:r>
        <w:t>For</w:t>
      </w:r>
      <w:commentRangeEnd w:id="19"/>
      <w:r w:rsidR="006B6E78">
        <w:rPr>
          <w:rStyle w:val="CommentReference"/>
        </w:rPr>
        <w:commentReference w:id="19"/>
      </w:r>
      <w:r>
        <w:t xml:space="preserve"> simplicity this 24 month state is assumed to be the patient’s permanent state until another event occurs, and the patients for whom </w:t>
      </w:r>
      <w:proofErr w:type="spellStart"/>
      <w:proofErr w:type="gramStart"/>
      <w:r>
        <w:t>mRS</w:t>
      </w:r>
      <w:proofErr w:type="spellEnd"/>
      <w:proofErr w:type="gramEnd"/>
      <w:r>
        <w:t xml:space="preserve"> outcomes were reported were assumed to be representative of those for whom the data were not collected.</w:t>
      </w:r>
    </w:p>
    <w:p w:rsidR="00462BB1" w:rsidRDefault="00462BB1" w:rsidP="00A37A2B">
      <w:r>
        <w:t xml:space="preserve">Assume patients die instantly. </w:t>
      </w:r>
    </w:p>
    <w:p w:rsidR="00462BB1" w:rsidRDefault="00760FD0" w:rsidP="00A37A2B">
      <w:r>
        <w:lastRenderedPageBreak/>
        <w:t xml:space="preserve">Not sure how representative Oxfordshire is of the rest of the country. Not sure how relevant these findings are to international evaluations, due to differences in clinical practice. </w:t>
      </w:r>
    </w:p>
    <w:p w:rsidR="00760FD0" w:rsidRDefault="00760FD0" w:rsidP="00A37A2B">
      <w:commentRangeStart w:id="20"/>
      <w:r>
        <w:t>Normal distributions assumed for utilities. Obviously wrong in the sense that the distribution ranges from negative to positive infinity, and so can include values greater than one. Also does not incorporate correlation between utility estimates for dependent and independent state. We should instinctively assume that a dependent state will have a lower utility than an independent state. However as values used to derive both states were drawn independently, it is possible that some estimates of the mean of dependent state may be higher than those of mean of independent state. In this case the utility estimates were different enough there was no violation of the assumption of monotonicity. This is an issue we are investigating elsewhere [ref].</w:t>
      </w:r>
      <w:bookmarkStart w:id="21" w:name="_GoBack"/>
      <w:bookmarkEnd w:id="21"/>
      <w:commentRangeEnd w:id="20"/>
      <w:r w:rsidR="006B6E78">
        <w:rPr>
          <w:rStyle w:val="CommentReference"/>
        </w:rPr>
        <w:commentReference w:id="20"/>
      </w:r>
    </w:p>
    <w:p w:rsidR="004E5D56" w:rsidRDefault="004E5D56" w:rsidP="00A37A2B"/>
    <w:p w:rsidR="000D28AB" w:rsidRDefault="000D28AB" w:rsidP="000D28AB">
      <w:pPr>
        <w:pStyle w:val="Heading3"/>
      </w:pPr>
      <w:r>
        <w:t>Para 3: How relates to other findings</w:t>
      </w:r>
    </w:p>
    <w:p w:rsidR="00DD1189" w:rsidRPr="00DD1189" w:rsidRDefault="00DD1189" w:rsidP="00DD1189">
      <w:pPr>
        <w:rPr>
          <w:lang w:val="en-US" w:bidi="en-US"/>
        </w:rPr>
      </w:pPr>
      <w:r>
        <w:rPr>
          <w:lang w:val="en-US" w:bidi="en-US"/>
        </w:rPr>
        <w:t>Existing sources of utility estimates following stroke based on studies conducted some time ago [ref]. Outcomes following stroke may have changed since due to improvements in patient management.</w:t>
      </w:r>
    </w:p>
    <w:p w:rsidR="0044660C" w:rsidRDefault="0044660C" w:rsidP="0044660C">
      <w:r>
        <w:t xml:space="preserve">Similar estimates for independent state despite very different methodology. </w:t>
      </w:r>
      <w:proofErr w:type="gramStart"/>
      <w:r>
        <w:t>Somewhat higher estimates for dependent states.</w:t>
      </w:r>
      <w:proofErr w:type="gramEnd"/>
      <w:r>
        <w:t xml:space="preserve"> Could this be due to improvements in clinical practice or choice of different thresholds?</w:t>
      </w:r>
    </w:p>
    <w:p w:rsidR="00205F08" w:rsidRDefault="00205F08" w:rsidP="00205F08">
      <w:pPr>
        <w:spacing w:line="360" w:lineRule="auto"/>
        <w:jc w:val="both"/>
      </w:pPr>
      <w:r>
        <w:t>Our estimated utility multipliers are very similar to those presented in Dorman et al.,</w:t>
      </w:r>
      <w:r w:rsidR="00DC6D9E">
        <w:fldChar w:fldCharType="begin"/>
      </w:r>
      <w:r>
        <w:instrText xml:space="preserve"> ADDIN REFMGR.CITE &lt;Refman&gt;&lt;Cite&gt;&lt;Author&gt;Dorman&lt;/Author&gt;&lt;Year&gt;2000&lt;/Year&gt;&lt;RecNum&gt;34&lt;/RecNum&gt;&lt;IDText&gt;Are the modified &amp;quot;simple questions&amp;quot; a valid and reliable measure of health related quality of life after stroke?&lt;/IDText&gt;&lt;MDL Ref_Type="Journal"&gt;&lt;Ref_Type&gt;Journal&lt;/Ref_Type&gt;&lt;Ref_ID&gt;34&lt;/Ref_ID&gt;&lt;Title_Primary&gt;Are the modified &amp;quot;simple questions&amp;quot; a valid and reliable measure of health related quality of life after stroke?&lt;/Title_Primary&gt;&lt;Authors_Primary&gt;Dorman,P.&lt;/Authors_Primary&gt;&lt;Authors_Primary&gt;Dennis,M.&lt;/Authors_Primary&gt;&lt;Authors_Primary&gt;Sandercock,P.&lt;/Authors_Primary&gt;&lt;Date_Primary&gt;2000&lt;/Date_Primary&gt;&lt;Keywords&gt;health&lt;/Keywords&gt;&lt;Keywords&gt;quality of life&lt;/Keywords&gt;&lt;Keywords&gt;life&lt;/Keywords&gt;&lt;Keywords&gt;stroke&lt;/Keywords&gt;&lt;Reprint&gt;Not in File&lt;/Reprint&gt;&lt;Start_Page&gt;487&lt;/Start_Page&gt;&lt;End_Page&gt;493&lt;/End_Page&gt;&lt;Periodical&gt;J Neurol Neurosurg Psychiatry&lt;/Periodical&gt;&lt;Volume&gt;69&lt;/Volume&gt;&lt;Issue&gt;4&lt;/Issue&gt;&lt;ZZ_JournalFull&gt;&lt;f name="System"&gt;J Neurol Neurosurg Psychiatry&lt;/f&gt;&lt;/ZZ_JournalFull&gt;&lt;ZZ_WorkformID&gt;1&lt;/ZZ_WorkformID&gt;&lt;/MDL&gt;&lt;/Cite&gt;&lt;/Refman&gt;</w:instrText>
      </w:r>
      <w:r w:rsidR="00DC6D9E">
        <w:fldChar w:fldCharType="separate"/>
      </w:r>
      <w:r>
        <w:rPr>
          <w:noProof/>
          <w:vertAlign w:val="superscript"/>
        </w:rPr>
        <w:t>149</w:t>
      </w:r>
      <w:r w:rsidR="00DC6D9E">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(as shown in Figure 9).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
    <w:p w:rsidR="000D28AB" w:rsidRDefault="000D28AB" w:rsidP="000D28AB">
      <w:pPr>
        <w:pStyle w:val="Heading3"/>
      </w:pPr>
      <w:r>
        <w:t>Para 4: Implications for Research</w:t>
      </w:r>
    </w:p>
    <w:p w:rsidR="00313A2A" w:rsidRDefault="00313A2A" w:rsidP="00313A2A">
      <w:r>
        <w:t xml:space="preserve">Further economic evaluations should use these estimates or derive new estimates in a similar way in order to </w:t>
      </w:r>
      <w:r w:rsidR="0044660C">
        <w:t xml:space="preserve">ensure they reflect current rather than slightly outdated evidence on clinical practice. </w:t>
      </w:r>
    </w:p>
    <w:p w:rsidR="0044660C" w:rsidRDefault="0044660C" w:rsidP="00313A2A">
      <w:r>
        <w:t xml:space="preserve">Use of this data allows more </w:t>
      </w:r>
      <w:commentRangeStart w:id="22"/>
      <w:r>
        <w:t>variegated</w:t>
      </w:r>
      <w:commentRangeEnd w:id="22"/>
      <w:r w:rsidR="00DB5DC1">
        <w:rPr>
          <w:rStyle w:val="CommentReference"/>
        </w:rPr>
        <w:commentReference w:id="22"/>
      </w:r>
      <w:r>
        <w:t xml:space="preserve"> models to be used, with each </w:t>
      </w:r>
      <w:proofErr w:type="spellStart"/>
      <w:proofErr w:type="gramStart"/>
      <w:r>
        <w:t>mRS</w:t>
      </w:r>
      <w:proofErr w:type="spellEnd"/>
      <w:proofErr w:type="gramEnd"/>
      <w:r>
        <w:t xml:space="preserve"> state represented within an economic model. </w:t>
      </w:r>
    </w:p>
    <w:p w:rsidR="00462BB1" w:rsidRDefault="00462BB1" w:rsidP="00313A2A">
      <w:proofErr w:type="gramStart"/>
      <w:r>
        <w:t xml:space="preserve">Relationship between </w:t>
      </w:r>
      <w:proofErr w:type="spellStart"/>
      <w:r>
        <w:t>mRS</w:t>
      </w:r>
      <w:proofErr w:type="spellEnd"/>
      <w:r>
        <w:t xml:space="preserve"> and </w:t>
      </w:r>
      <w:proofErr w:type="spellStart"/>
      <w:r>
        <w:t>Barthel</w:t>
      </w:r>
      <w:proofErr w:type="spellEnd"/>
      <w:r>
        <w:t xml:space="preserve"> </w:t>
      </w:r>
      <w:commentRangeStart w:id="23"/>
      <w:r>
        <w:t>Index</w:t>
      </w:r>
      <w:commentRangeEnd w:id="23"/>
      <w:r w:rsidR="00DB5DC1">
        <w:rPr>
          <w:rStyle w:val="CommentReference"/>
        </w:rPr>
        <w:commentReference w:id="23"/>
      </w:r>
      <w:r>
        <w:t>.</w:t>
      </w:r>
      <w:proofErr w:type="gramEnd"/>
    </w:p>
    <w:p w:rsidR="000D28AB" w:rsidRDefault="000D28AB" w:rsidP="000D28AB">
      <w:pPr>
        <w:pStyle w:val="Heading3"/>
      </w:pPr>
      <w:r>
        <w:t>Para 5: Implications for clinical practice</w:t>
      </w:r>
    </w:p>
    <w:p w:rsidR="00313A2A" w:rsidRDefault="00313A2A" w:rsidP="00313A2A">
      <w:r>
        <w:t xml:space="preserve">The choice of estimates does not have a direct effect on clinical practice. Instead, it may have an indirect effect on clinical practice by affecting the results of cost-effectiveness models, which in turn </w:t>
      </w:r>
      <w:r>
        <w:lastRenderedPageBreak/>
        <w:t>may affect the decisions made by funding and commissioning bodies about which treatments are to be available on the NHS and similar healthcare bodies.</w:t>
      </w:r>
    </w:p>
    <w:p w:rsidR="0044660C" w:rsidRDefault="0044660C" w:rsidP="00313A2A">
      <w:r>
        <w:t xml:space="preserve">Potential implication is that, as a lot of variation of outcomes appears to exist within the ‘dependent state category’, it may be informative to subdivide this category. </w:t>
      </w:r>
    </w:p>
    <w:p w:rsidR="000D28AB" w:rsidRDefault="000D28AB" w:rsidP="000D28AB">
      <w:pPr>
        <w:pStyle w:val="Heading3"/>
      </w:pPr>
      <w:r>
        <w:t>Para 6</w:t>
      </w:r>
    </w:p>
    <w:p w:rsidR="00205F08" w:rsidRDefault="00205F08" w:rsidP="00205F08">
      <w:r>
        <w:t>[Write something here]</w:t>
      </w:r>
    </w:p>
    <w:p w:rsidR="00462BB1" w:rsidRDefault="00462BB1" w:rsidP="00205F08">
      <w:proofErr w:type="gramStart"/>
      <w:r>
        <w:t>Relationship between disease specific and generic utility scales.</w:t>
      </w:r>
      <w:proofErr w:type="gramEnd"/>
      <w:r>
        <w:t xml:space="preserve"> </w:t>
      </w:r>
    </w:p>
    <w:p w:rsidR="00462BB1" w:rsidRDefault="00462BB1" w:rsidP="00205F08">
      <w:r>
        <w:t xml:space="preserve">How disease specific is </w:t>
      </w:r>
      <w:proofErr w:type="spellStart"/>
      <w:r>
        <w:t>mRS</w:t>
      </w:r>
      <w:proofErr w:type="spellEnd"/>
      <w:r>
        <w:t xml:space="preserve">? Is it generic in the sense of being a description of disabilities? </w:t>
      </w:r>
      <w:proofErr w:type="gramStart"/>
      <w:r>
        <w:t>Or disease specific in terms of being about strokes?</w:t>
      </w:r>
      <w:proofErr w:type="gramEnd"/>
    </w:p>
    <w:p w:rsidR="00AC177B" w:rsidRDefault="00AC177B" w:rsidP="00AC177B">
      <w:pPr>
        <w:pStyle w:val="Heading2"/>
      </w:pPr>
      <w:commentRangeStart w:id="24"/>
      <w:r>
        <w:t>Appendix</w:t>
      </w:r>
      <w:commentRangeEnd w:id="24"/>
      <w:r w:rsidR="00DB5DC1">
        <w:rPr>
          <w:rStyle w:val="CommentReference"/>
          <w:rFonts w:asciiTheme="minorHAnsi" w:eastAsiaTheme="minorHAnsi" w:hAnsiTheme="minorHAnsi" w:cstheme="minorBidi"/>
          <w:b w:val="0"/>
          <w:i w:val="0"/>
          <w:lang w:val="en-GB" w:bidi="ar-SA"/>
        </w:rPr>
        <w:commentReference w:id="24"/>
      </w:r>
    </w:p>
    <w:p w:rsidR="00AC177B" w:rsidRDefault="00AC177B" w:rsidP="00AC177B">
      <w:r>
        <w:t>The R code used to produce the above simulations is reproduced below:</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This</w:t>
      </w:r>
      <w:proofErr w:type="gramEnd"/>
      <w:r w:rsidRPr="00AC177B">
        <w:rPr>
          <w:rFonts w:ascii="Courier New" w:hAnsi="Courier New"/>
        </w:rPr>
        <w:t xml:space="preserve"> function produces bootstrapped CIs of means of a vector</w:t>
      </w:r>
    </w:p>
    <w:p w:rsidR="00AC177B" w:rsidRPr="00AC177B" w:rsidRDefault="00AC177B" w:rsidP="00AC177B">
      <w:pPr>
        <w:spacing w:after="0"/>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w:t>
      </w:r>
      <w:proofErr w:type="gramStart"/>
      <w:r w:rsidRPr="00AC177B">
        <w:rPr>
          <w:rFonts w:ascii="Courier New" w:hAnsi="Courier New"/>
        </w:rPr>
        <w:t>function(</w:t>
      </w:r>
      <w:proofErr w:type="gramEnd"/>
      <w:r w:rsidRPr="00AC177B">
        <w:rPr>
          <w:rFonts w:ascii="Courier New" w:hAnsi="Courier New"/>
        </w:rPr>
        <w:t>inputs, simulates = 10000){</w:t>
      </w: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"numeric", simulates)</w:t>
      </w: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w:t>
      </w:r>
      <w:proofErr w:type="gramStart"/>
      <w:r w:rsidRPr="00AC177B">
        <w:rPr>
          <w:rFonts w:ascii="Courier New" w:hAnsi="Courier New"/>
        </w:rPr>
        <w:t>length(</w:t>
      </w:r>
      <w:proofErr w:type="gramEnd"/>
      <w:r w:rsidRPr="00AC177B">
        <w:rPr>
          <w:rFonts w:ascii="Courier New" w:hAnsi="Courier New"/>
        </w:rPr>
        <w:t>inputs)</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return(</w:t>
      </w:r>
      <w:proofErr w:type="spellStart"/>
      <w:proofErr w:type="gramEnd"/>
      <w:r w:rsidRPr="00AC177B">
        <w:rPr>
          <w:rFonts w:ascii="Courier New" w:hAnsi="Courier New"/>
        </w:rPr>
        <w:t>X.mean</w:t>
      </w:r>
      <w:proofErr w:type="spellEnd"/>
      <w:r w:rsidRPr="00AC177B">
        <w:rPr>
          <w:rFonts w:ascii="Courier New" w:hAnsi="Courier New"/>
        </w:rPr>
        <w:t>)</w:t>
      </w:r>
    </w:p>
    <w:p w:rsidR="00AC177B" w:rsidRPr="00AC177B" w:rsidRDefault="00AC177B" w:rsidP="00AC177B">
      <w:pPr>
        <w:spacing w:after="0"/>
        <w:rPr>
          <w:rFonts w:ascii="Courier New" w:hAnsi="Courier New"/>
        </w:rPr>
      </w:pPr>
      <w:r w:rsidRPr="00AC177B">
        <w:rPr>
          <w:rFonts w:ascii="Courier New" w:hAnsi="Courier New"/>
        </w:rPr>
        <w:t>}</w:t>
      </w:r>
    </w:p>
    <w:p w:rsidR="00AC177B" w:rsidRDefault="00AC177B" w:rsidP="00AC177B">
      <w:pPr>
        <w:rPr>
          <w:lang w:val="en-US" w:bidi="en-US"/>
        </w:rPr>
      </w:pPr>
    </w:p>
    <w:p w:rsidR="00AC177B" w:rsidRPr="00AC177B" w:rsidRDefault="00AC177B" w:rsidP="00AC177B">
      <w:pPr>
        <w:rPr>
          <w:lang w:val="en-US" w:bidi="en-US"/>
        </w:rPr>
      </w:pPr>
      <w:proofErr w:type="gramStart"/>
      <w:r w:rsidRPr="00AC177B">
        <w:rPr>
          <w:lang w:val="en-US" w:bidi="en-US"/>
        </w:rPr>
        <w:t>require(</w:t>
      </w:r>
      <w:proofErr w:type="spellStart"/>
      <w:proofErr w:type="gramEnd"/>
      <w:r w:rsidRPr="00AC177B">
        <w:rPr>
          <w:lang w:val="en-US" w:bidi="en-US"/>
        </w:rPr>
        <w:t>MCMCpack</w:t>
      </w:r>
      <w:proofErr w:type="spellEnd"/>
      <w:r w:rsidRPr="00AC177B">
        <w:rPr>
          <w:lang w:val="en-US" w:bidi="en-US"/>
        </w:rPr>
        <w:t>)</w:t>
      </w:r>
    </w:p>
    <w:p w:rsidR="00AC177B" w:rsidRPr="00AC177B" w:rsidRDefault="00AC177B" w:rsidP="00AC177B">
      <w:pPr>
        <w:spacing w:after="0"/>
        <w:rPr>
          <w:rFonts w:ascii="Courier New" w:hAnsi="Courier New"/>
        </w:rPr>
      </w:pPr>
      <w:r w:rsidRPr="00AC177B">
        <w:rPr>
          <w:rFonts w:ascii="Courier New" w:hAnsi="Courier New"/>
        </w:rPr>
        <w:t>N.PSA &lt;- 10000</w:t>
      </w:r>
    </w:p>
    <w:p w:rsidR="00AC177B" w:rsidRPr="00AC177B" w:rsidRDefault="00AC177B" w:rsidP="00AC177B">
      <w:pPr>
        <w:spacing w:after="0"/>
        <w:rPr>
          <w:rFonts w:ascii="Courier New" w:hAnsi="Courier New"/>
        </w:rPr>
      </w:pPr>
      <w:r w:rsidRPr="00AC177B">
        <w:rPr>
          <w:rFonts w:ascii="Courier New" w:hAnsi="Courier New"/>
        </w:rPr>
        <w:t># Dead/</w:t>
      </w:r>
      <w:proofErr w:type="spellStart"/>
      <w:r w:rsidRPr="00AC177B">
        <w:rPr>
          <w:rFonts w:ascii="Courier New" w:hAnsi="Courier New"/>
        </w:rPr>
        <w:t>nondead</w:t>
      </w:r>
      <w:proofErr w:type="spellEnd"/>
      <w:r w:rsidRPr="00AC177B">
        <w:rPr>
          <w:rFonts w:ascii="Courier New" w:hAnsi="Courier New"/>
        </w:rPr>
        <w:t xml:space="preserve"> following stroke:</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from</w:t>
      </w:r>
      <w:proofErr w:type="gramEnd"/>
      <w:r w:rsidRPr="00AC177B">
        <w:rPr>
          <w:rFonts w:ascii="Courier New" w:hAnsi="Courier New"/>
        </w:rPr>
        <w:t xml:space="preserve"> Table 1: 319 dead out of 1283</w:t>
      </w:r>
    </w:p>
    <w:p w:rsidR="00AC177B" w:rsidRPr="00AC177B" w:rsidRDefault="00AC177B" w:rsidP="00AC177B">
      <w:pPr>
        <w:spacing w:after="0"/>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proofErr w:type="gramStart"/>
      <w:r w:rsidRPr="00AC177B">
        <w:rPr>
          <w:rFonts w:ascii="Courier New" w:hAnsi="Courier New"/>
        </w:rPr>
        <w:t>rbinom</w:t>
      </w:r>
      <w:proofErr w:type="spellEnd"/>
      <w:r w:rsidRPr="00AC177B">
        <w:rPr>
          <w:rFonts w:ascii="Courier New" w:hAnsi="Courier New"/>
        </w:rPr>
        <w:t>(</w:t>
      </w:r>
      <w:proofErr w:type="gramEnd"/>
      <w:r w:rsidRPr="00AC177B">
        <w:rPr>
          <w:rFonts w:ascii="Courier New" w:hAnsi="Courier New"/>
        </w:rPr>
        <w:t>N.PSA, 1283, (319/1283)) / 1283</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proofErr w:type="gramStart"/>
      <w:r w:rsidRPr="00AC177B">
        <w:rPr>
          <w:rFonts w:ascii="Courier New" w:hAnsi="Courier New"/>
        </w:rPr>
        <w:t>mRS</w:t>
      </w:r>
      <w:proofErr w:type="spellEnd"/>
      <w:proofErr w:type="gramEnd"/>
      <w:r w:rsidRPr="00AC177B">
        <w:rPr>
          <w:rFonts w:ascii="Courier New" w:hAnsi="Courier New"/>
        </w:rPr>
        <w:t xml:space="preserve"> following stroke, if not dead</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from</w:t>
      </w:r>
      <w:proofErr w:type="gramEnd"/>
      <w:r w:rsidRPr="00AC177B">
        <w:rPr>
          <w:rFonts w:ascii="Courier New" w:hAnsi="Courier New"/>
        </w:rPr>
        <w:t xml:space="preserve"> Table 1, 24 months</w:t>
      </w:r>
    </w:p>
    <w:p w:rsidR="00AC177B" w:rsidRPr="00AC177B" w:rsidRDefault="00AC177B" w:rsidP="00AC177B">
      <w:pPr>
        <w:spacing w:after="0"/>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N.PSA, c(61, 143, 111, 82, 24, 4))</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three</w:t>
      </w:r>
      <w:proofErr w:type="gramEnd"/>
      <w:r w:rsidRPr="00AC177B">
        <w:rPr>
          <w:rFonts w:ascii="Courier New" w:hAnsi="Courier New"/>
        </w:rPr>
        <w:t xml:space="preserve"> state reduction:</w:t>
      </w:r>
    </w:p>
    <w:p w:rsidR="00AC177B" w:rsidRPr="00AC177B" w:rsidRDefault="00AC177B" w:rsidP="00AC177B">
      <w:pPr>
        <w:spacing w:after="0"/>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proofErr w:type="gramStart"/>
      <w:r w:rsidRPr="00AC177B">
        <w:rPr>
          <w:rFonts w:ascii="Courier New" w:hAnsi="Courier New"/>
        </w:rPr>
        <w:t>cbind</w:t>
      </w:r>
      <w:proofErr w:type="spellEnd"/>
      <w:r w:rsidRPr="00AC177B">
        <w:rPr>
          <w:rFonts w:ascii="Courier New" w:hAnsi="Courier New"/>
        </w:rPr>
        <w:t>(</w:t>
      </w:r>
      <w:proofErr w:type="gram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proofErr w:type="gramStart"/>
      <w:r w:rsidRPr="00AC177B">
        <w:rPr>
          <w:rFonts w:ascii="Courier New" w:hAnsi="Courier New"/>
        </w:rPr>
        <w:t>cbind</w:t>
      </w:r>
      <w:proofErr w:type="spellEnd"/>
      <w:r w:rsidRPr="00AC177B">
        <w:rPr>
          <w:rFonts w:ascii="Courier New" w:hAnsi="Courier New"/>
        </w:rPr>
        <w:t>(</w:t>
      </w:r>
      <w:proofErr w:type="spellStart"/>
      <w:proofErr w:type="gramEnd"/>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gramStart"/>
      <w:r w:rsidRPr="00AC177B">
        <w:rPr>
          <w:rFonts w:ascii="Courier New" w:hAnsi="Courier New"/>
        </w:rPr>
        <w:t>apply(</w:t>
      </w:r>
      <w:proofErr w:type="gramEnd"/>
      <w:r w:rsidRPr="00AC177B">
        <w:rPr>
          <w:rFonts w:ascii="Courier New" w:hAnsi="Courier New"/>
        </w:rPr>
        <w:t>DeadDepInd_followingStroke,2, mean)</w:t>
      </w:r>
    </w:p>
    <w:p w:rsidR="00AC177B" w:rsidRPr="00AC177B" w:rsidRDefault="00AC177B" w:rsidP="00AC177B">
      <w:pPr>
        <w:spacing w:after="0"/>
        <w:rPr>
          <w:rFonts w:ascii="Courier New" w:hAnsi="Courier New"/>
        </w:rPr>
      </w:pPr>
      <w:proofErr w:type="spellStart"/>
      <w:proofErr w:type="gramStart"/>
      <w:r w:rsidRPr="00AC177B">
        <w:rPr>
          <w:rFonts w:ascii="Courier New" w:hAnsi="Courier New"/>
        </w:rPr>
        <w:t>colnames</w:t>
      </w:r>
      <w:proofErr w:type="spellEnd"/>
      <w:r w:rsidRPr="00AC177B">
        <w:rPr>
          <w:rFonts w:ascii="Courier New" w:hAnsi="Courier New"/>
        </w:rPr>
        <w:t>(</w:t>
      </w:r>
      <w:proofErr w:type="spellStart"/>
      <w:proofErr w:type="gramEnd"/>
      <w:r w:rsidRPr="00AC177B">
        <w:rPr>
          <w:rFonts w:ascii="Courier New" w:hAnsi="Courier New"/>
        </w:rPr>
        <w:t>DeadDepInd_followingStroke</w:t>
      </w:r>
      <w:proofErr w:type="spellEnd"/>
      <w:r w:rsidRPr="00AC177B">
        <w:rPr>
          <w:rFonts w:ascii="Courier New" w:hAnsi="Courier New"/>
        </w:rPr>
        <w:t>) &lt;- c("Dead", "Independent", "Dependent")</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Using</w:t>
      </w:r>
      <w:proofErr w:type="gramEnd"/>
      <w:r w:rsidRPr="00AC177B">
        <w:rPr>
          <w:rFonts w:ascii="Courier New" w:hAnsi="Courier New"/>
        </w:rPr>
        <w:t xml:space="preserve"> table 3 (24 months column) from </w:t>
      </w:r>
      <w:proofErr w:type="spellStart"/>
      <w:r w:rsidRPr="00AC177B">
        <w:rPr>
          <w:rFonts w:ascii="Courier New" w:hAnsi="Courier New"/>
        </w:rPr>
        <w:t>Rivero</w:t>
      </w:r>
      <w:proofErr w:type="spellEnd"/>
      <w:r w:rsidRPr="00AC177B">
        <w:rPr>
          <w:rFonts w:ascii="Courier New" w:hAnsi="Courier New"/>
        </w:rPr>
        <w:t>-Arias</w:t>
      </w:r>
    </w:p>
    <w:p w:rsidR="00AC177B" w:rsidRPr="00AC177B" w:rsidRDefault="00AC177B" w:rsidP="00AC177B">
      <w:pPr>
        <w:spacing w:after="0"/>
        <w:rPr>
          <w:rFonts w:ascii="Courier New" w:hAnsi="Courier New"/>
        </w:rPr>
      </w:pPr>
      <w:r w:rsidRPr="00AC177B">
        <w:rPr>
          <w:rFonts w:ascii="Courier New" w:hAnsi="Courier New"/>
        </w:rPr>
        <w:t xml:space="preserve">s0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.959, .074)</w:t>
      </w:r>
    </w:p>
    <w:p w:rsidR="00AC177B" w:rsidRPr="00AC177B" w:rsidRDefault="00AC177B" w:rsidP="00AC177B">
      <w:pPr>
        <w:spacing w:after="0"/>
        <w:rPr>
          <w:rFonts w:ascii="Courier New" w:hAnsi="Courier New"/>
        </w:rPr>
      </w:pPr>
      <w:r w:rsidRPr="00AC177B">
        <w:rPr>
          <w:rFonts w:ascii="Courier New" w:hAnsi="Courier New"/>
        </w:rPr>
        <w:t xml:space="preserve">s1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.812 , .181)</w:t>
      </w:r>
    </w:p>
    <w:p w:rsidR="00AC177B" w:rsidRPr="00AC177B" w:rsidRDefault="00AC177B" w:rsidP="00AC177B">
      <w:pPr>
        <w:spacing w:after="0"/>
        <w:rPr>
          <w:rFonts w:ascii="Courier New" w:hAnsi="Courier New"/>
        </w:rPr>
      </w:pPr>
      <w:r w:rsidRPr="00AC177B">
        <w:rPr>
          <w:rFonts w:ascii="Courier New" w:hAnsi="Courier New"/>
        </w:rPr>
        <w:t xml:space="preserve">s2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.656, .218)</w:t>
      </w:r>
    </w:p>
    <w:p w:rsidR="00AC177B" w:rsidRPr="00AC177B" w:rsidRDefault="00AC177B" w:rsidP="00AC177B">
      <w:pPr>
        <w:spacing w:after="0"/>
        <w:rPr>
          <w:rFonts w:ascii="Courier New" w:hAnsi="Courier New"/>
        </w:rPr>
      </w:pPr>
      <w:r w:rsidRPr="00AC177B">
        <w:rPr>
          <w:rFonts w:ascii="Courier New" w:hAnsi="Courier New"/>
        </w:rPr>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AC177B" w:rsidRPr="00AC177B" w:rsidRDefault="00AC177B" w:rsidP="00AC177B">
      <w:pPr>
        <w:spacing w:after="0"/>
        <w:rPr>
          <w:rFonts w:ascii="Courier New" w:hAnsi="Courier New"/>
        </w:rPr>
      </w:pPr>
      <w:r w:rsidRPr="00AC177B">
        <w:rPr>
          <w:rFonts w:ascii="Courier New" w:hAnsi="Courier New"/>
        </w:rPr>
        <w:t xml:space="preserve">s4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.248, .281)</w:t>
      </w:r>
    </w:p>
    <w:p w:rsidR="00AC177B" w:rsidRPr="00AC177B" w:rsidRDefault="00AC177B" w:rsidP="00AC177B">
      <w:pPr>
        <w:spacing w:after="0"/>
        <w:rPr>
          <w:rFonts w:ascii="Courier New" w:hAnsi="Courier New"/>
        </w:rPr>
      </w:pPr>
      <w:r w:rsidRPr="00AC177B">
        <w:rPr>
          <w:rFonts w:ascii="Courier New" w:hAnsi="Courier New"/>
        </w:rPr>
        <w:t xml:space="preserve">s5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.020, .046)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mult.s1 &lt;- s1/s0</w:t>
      </w:r>
    </w:p>
    <w:p w:rsidR="00AC177B" w:rsidRPr="00AC177B" w:rsidRDefault="00AC177B" w:rsidP="00AC177B">
      <w:pPr>
        <w:spacing w:after="0"/>
        <w:rPr>
          <w:rFonts w:ascii="Courier New" w:hAnsi="Courier New"/>
        </w:rPr>
      </w:pPr>
      <w:r w:rsidRPr="00AC177B">
        <w:rPr>
          <w:rFonts w:ascii="Courier New" w:hAnsi="Courier New"/>
        </w:rPr>
        <w:t>mult.s2 &lt;- s2/s0</w:t>
      </w:r>
    </w:p>
    <w:p w:rsidR="00AC177B" w:rsidRPr="00AC177B" w:rsidRDefault="00AC177B" w:rsidP="00AC177B">
      <w:pPr>
        <w:spacing w:after="0"/>
        <w:rPr>
          <w:rFonts w:ascii="Courier New" w:hAnsi="Courier New"/>
        </w:rPr>
      </w:pPr>
      <w:r w:rsidRPr="00AC177B">
        <w:rPr>
          <w:rFonts w:ascii="Courier New" w:hAnsi="Courier New"/>
        </w:rPr>
        <w:t>mult.s3 &lt;- s3/s0</w:t>
      </w:r>
    </w:p>
    <w:p w:rsidR="00AC177B" w:rsidRPr="00AC177B" w:rsidRDefault="00AC177B" w:rsidP="00AC177B">
      <w:pPr>
        <w:spacing w:after="0"/>
        <w:rPr>
          <w:rFonts w:ascii="Courier New" w:hAnsi="Courier New"/>
        </w:rPr>
      </w:pPr>
      <w:r w:rsidRPr="00AC177B">
        <w:rPr>
          <w:rFonts w:ascii="Courier New" w:hAnsi="Courier New"/>
        </w:rPr>
        <w:t>mult.s4 &lt;- s4/s0</w:t>
      </w:r>
    </w:p>
    <w:p w:rsidR="00AC177B" w:rsidRDefault="00AC177B" w:rsidP="00AC177B">
      <w:pPr>
        <w:spacing w:after="0"/>
        <w:rPr>
          <w:rFonts w:ascii="Courier New" w:hAnsi="Courier New"/>
        </w:rPr>
      </w:pPr>
      <w:r w:rsidRPr="00AC177B">
        <w:rPr>
          <w:rFonts w:ascii="Courier New" w:hAnsi="Courier New"/>
        </w:rPr>
        <w:t>mult.s5 &lt;- s5/s0</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AC177B" w:rsidRPr="00AC177B" w:rsidRDefault="00AC177B" w:rsidP="00AC177B">
      <w:pPr>
        <w:spacing w:after="0"/>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,4:6]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Stroke.Dep</w:t>
      </w:r>
      <w:proofErr w:type="spellEnd"/>
      <w:r w:rsidRPr="00AC177B">
        <w:rPr>
          <w:rFonts w:ascii="Courier New" w:hAnsi="Courier New"/>
        </w:rPr>
        <w:t>, 1, sum)</w:t>
      </w:r>
    </w:p>
    <w:p w:rsidR="00AC177B" w:rsidRPr="00AC177B" w:rsidRDefault="00AC177B" w:rsidP="00AC177B">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AC177B" w:rsidRPr="00AC177B" w:rsidRDefault="00AC177B" w:rsidP="00AC177B">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AC177B" w:rsidRPr="00AC177B" w:rsidRDefault="00AC177B" w:rsidP="00AC177B">
      <w:pPr>
        <w:spacing w:after="0"/>
        <w:rPr>
          <w:rFonts w:ascii="Courier New" w:hAnsi="Courier New"/>
        </w:rPr>
      </w:pPr>
    </w:p>
    <w:p w:rsidR="00AC177B" w:rsidRDefault="00AC177B" w:rsidP="00AC177B">
      <w:pPr>
        <w:spacing w:after="0"/>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proofErr w:type="gramStart"/>
      <w:r w:rsidRPr="00AC177B">
        <w:rPr>
          <w:rFonts w:ascii="Courier New" w:hAnsi="Courier New"/>
        </w:rPr>
        <w:t>Stroke.Dep</w:t>
      </w:r>
      <w:proofErr w:type="spellEnd"/>
      <w:r w:rsidRPr="00AC177B">
        <w:rPr>
          <w:rFonts w:ascii="Courier New" w:hAnsi="Courier New"/>
        </w:rPr>
        <w:t>[</w:t>
      </w:r>
      <w:proofErr w:type="gram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n.bootstraps</w:t>
      </w:r>
      <w:proofErr w:type="spellEnd"/>
      <w:r w:rsidRPr="00AC177B">
        <w:rPr>
          <w:rFonts w:ascii="Courier New" w:hAnsi="Courier New"/>
        </w:rPr>
        <w:t xml:space="preserve"> &lt;- 10000</w:t>
      </w:r>
    </w:p>
    <w:p w:rsidR="00AC177B" w:rsidRPr="00AC177B" w:rsidRDefault="00AC177B" w:rsidP="00AC177B">
      <w:pPr>
        <w:spacing w:after="0"/>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 xml:space="preserve">"numeric", </w:t>
      </w:r>
      <w:proofErr w:type="spellStart"/>
      <w:r w:rsidRPr="00AC177B">
        <w:rPr>
          <w:rFonts w:ascii="Courier New" w:hAnsi="Courier New"/>
        </w:rPr>
        <w:t>n.bootstraps</w:t>
      </w:r>
      <w:proofErr w:type="spellEnd"/>
      <w:r w:rsidRPr="00AC177B">
        <w:rPr>
          <w:rFonts w:ascii="Courier New" w:hAnsi="Courier New"/>
        </w:rPr>
        <w:t>)</w:t>
      </w:r>
    </w:p>
    <w:p w:rsidR="00AC177B" w:rsidRPr="00AC177B" w:rsidRDefault="00AC177B" w:rsidP="00AC177B">
      <w:pPr>
        <w:spacing w:after="0"/>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 xml:space="preserve">"numeric", </w:t>
      </w:r>
      <w:proofErr w:type="spellStart"/>
      <w:r w:rsidRPr="00AC177B">
        <w:rPr>
          <w:rFonts w:ascii="Courier New" w:hAnsi="Courier New"/>
        </w:rPr>
        <w:t>n.bootstraps</w:t>
      </w:r>
      <w:proofErr w:type="spellEnd"/>
      <w:r w:rsidRPr="00AC177B">
        <w:rPr>
          <w:rFonts w:ascii="Courier New" w:hAnsi="Courier New"/>
        </w:rPr>
        <w:t>)</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1:n.bootstraps){</w:t>
      </w:r>
      <w:proofErr w:type="spellStart"/>
      <w:r w:rsidRPr="00AC177B">
        <w:rPr>
          <w:rFonts w:ascii="Courier New" w:hAnsi="Courier New"/>
        </w:rPr>
        <w:t>Stroke.Ind.utils.mean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w:t>
      </w:r>
      <w:proofErr w:type="spellStart"/>
      <w:r w:rsidRPr="00AC177B">
        <w:rPr>
          <w:rFonts w:ascii="Courier New" w:hAnsi="Courier New"/>
        </w:rPr>
        <w:t>Stroke.Ind.utils</w:t>
      </w:r>
      <w:proofErr w:type="spellEnd"/>
      <w:r w:rsidRPr="00AC177B">
        <w:rPr>
          <w:rFonts w:ascii="Courier New" w:hAnsi="Courier New"/>
        </w:rPr>
        <w:t xml:space="preserve">[sample(1:N.PSA, </w:t>
      </w:r>
      <w:proofErr w:type="spellStart"/>
      <w:r w:rsidRPr="00AC177B">
        <w:rPr>
          <w:rFonts w:ascii="Courier New" w:hAnsi="Courier New"/>
        </w:rPr>
        <w:t>n.bootstraps</w:t>
      </w:r>
      <w:proofErr w:type="spellEnd"/>
      <w:r w:rsidRPr="00AC177B">
        <w:rPr>
          <w:rFonts w:ascii="Courier New" w:hAnsi="Courier New"/>
        </w:rPr>
        <w:t>, replace=T)])}</w:t>
      </w:r>
    </w:p>
    <w:p w:rsidR="00AC177B" w:rsidRPr="00AC177B" w:rsidRDefault="00AC177B" w:rsidP="00AC177B">
      <w:pPr>
        <w:spacing w:after="0"/>
        <w:rPr>
          <w:rFonts w:ascii="Courier New" w:hAnsi="Courier New"/>
        </w:rPr>
      </w:pP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1:n.bootstraps){</w:t>
      </w:r>
      <w:proofErr w:type="spellStart"/>
      <w:r w:rsidRPr="00AC177B">
        <w:rPr>
          <w:rFonts w:ascii="Courier New" w:hAnsi="Courier New"/>
        </w:rPr>
        <w:t>Stroke.Dep.utils.mean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w:t>
      </w:r>
      <w:proofErr w:type="spellStart"/>
      <w:r w:rsidRPr="00AC177B">
        <w:rPr>
          <w:rFonts w:ascii="Courier New" w:hAnsi="Courier New"/>
        </w:rPr>
        <w:t>Stroke.Dep.utils</w:t>
      </w:r>
      <w:proofErr w:type="spellEnd"/>
      <w:r w:rsidRPr="00AC177B">
        <w:rPr>
          <w:rFonts w:ascii="Courier New" w:hAnsi="Courier New"/>
        </w:rPr>
        <w:t xml:space="preserve">[sample(1:N.PSA, </w:t>
      </w:r>
      <w:proofErr w:type="spellStart"/>
      <w:r w:rsidRPr="00AC177B">
        <w:rPr>
          <w:rFonts w:ascii="Courier New" w:hAnsi="Courier New"/>
        </w:rPr>
        <w:t>n.bootstraps</w:t>
      </w:r>
      <w:proofErr w:type="spellEnd"/>
      <w:r w:rsidRPr="00AC177B">
        <w:rPr>
          <w:rFonts w:ascii="Courier New" w:hAnsi="Courier New"/>
        </w:rPr>
        <w:t>, replace=T)])}</w:t>
      </w:r>
    </w:p>
    <w:p w:rsidR="00AC177B" w:rsidRPr="00AC177B" w:rsidRDefault="00AC177B" w:rsidP="00AC177B">
      <w:pPr>
        <w:spacing w:after="0"/>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proofErr w:type="gramStart"/>
      <w:r w:rsidRPr="00AC177B">
        <w:rPr>
          <w:rFonts w:ascii="Courier New" w:hAnsi="Courier New"/>
        </w:rPr>
        <w:t>Bootstrapper</w:t>
      </w:r>
      <w:proofErr w:type="spellEnd"/>
      <w:r w:rsidRPr="00AC177B">
        <w:rPr>
          <w:rFonts w:ascii="Courier New" w:hAnsi="Courier New"/>
        </w:rPr>
        <w:t>(</w:t>
      </w:r>
      <w:proofErr w:type="spellStart"/>
      <w:proofErr w:type="gramEnd"/>
      <w:r w:rsidRPr="00AC177B">
        <w:rPr>
          <w:rFonts w:ascii="Courier New" w:hAnsi="Courier New"/>
        </w:rPr>
        <w:t>Stroke.Ind.utils</w:t>
      </w:r>
      <w:proofErr w:type="spellEnd"/>
      <w:r w:rsidRPr="00AC177B">
        <w:rPr>
          <w:rFonts w:ascii="Courier New" w:hAnsi="Courier New"/>
        </w:rPr>
        <w:t>)</w:t>
      </w:r>
    </w:p>
    <w:p w:rsidR="00AC177B" w:rsidRDefault="00AC177B" w:rsidP="00AC177B">
      <w:pPr>
        <w:spacing w:after="0"/>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proofErr w:type="gramStart"/>
      <w:r w:rsidRPr="00AC177B">
        <w:rPr>
          <w:rFonts w:ascii="Courier New" w:hAnsi="Courier New"/>
        </w:rPr>
        <w:t>Bootstrapper</w:t>
      </w:r>
      <w:proofErr w:type="spellEnd"/>
      <w:r w:rsidRPr="00AC177B">
        <w:rPr>
          <w:rFonts w:ascii="Courier New" w:hAnsi="Courier New"/>
        </w:rPr>
        <w:t>(</w:t>
      </w:r>
      <w:proofErr w:type="spellStart"/>
      <w:proofErr w:type="gramEnd"/>
      <w:r w:rsidRPr="00AC177B">
        <w:rPr>
          <w:rFonts w:ascii="Courier New" w:hAnsi="Courier New"/>
        </w:rPr>
        <w:t>Stroke.Dep.utils</w:t>
      </w:r>
      <w:proofErr w:type="spellEnd"/>
      <w:r w:rsidRPr="00AC177B">
        <w:rPr>
          <w:rFonts w:ascii="Courier New" w:hAnsi="Courier New"/>
        </w:rPr>
        <w:t>)</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,1:2]</w:t>
      </w:r>
    </w:p>
    <w:p w:rsidR="00AC177B" w:rsidRPr="00AC177B" w:rsidRDefault="00AC177B" w:rsidP="00AC177B">
      <w:pPr>
        <w:spacing w:after="0"/>
        <w:rPr>
          <w:rFonts w:ascii="Courier New" w:hAnsi="Courier New"/>
        </w:rPr>
      </w:pPr>
      <w:r w:rsidRPr="00AC177B">
        <w:rPr>
          <w:rFonts w:ascii="Courier New" w:hAnsi="Courier New"/>
        </w:rPr>
        <w:t xml:space="preserve">GOS_4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,3:4]</w:t>
      </w:r>
    </w:p>
    <w:p w:rsidR="00AC177B" w:rsidRPr="00AC177B" w:rsidRDefault="00AC177B" w:rsidP="00AC177B">
      <w:pPr>
        <w:spacing w:after="0"/>
        <w:rPr>
          <w:rFonts w:ascii="Courier New" w:hAnsi="Courier New"/>
        </w:rPr>
      </w:pPr>
      <w:r w:rsidRPr="00AC177B">
        <w:rPr>
          <w:rFonts w:ascii="Courier New" w:hAnsi="Courier New"/>
        </w:rPr>
        <w:t xml:space="preserve">GOS_3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,5:6]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GOS_5.sums &lt;- </w:t>
      </w:r>
      <w:proofErr w:type="gramStart"/>
      <w:r w:rsidRPr="00AC177B">
        <w:rPr>
          <w:rFonts w:ascii="Courier New" w:hAnsi="Courier New"/>
        </w:rPr>
        <w:t>apply(</w:t>
      </w:r>
      <w:proofErr w:type="gramEnd"/>
      <w:r w:rsidRPr="00AC177B">
        <w:rPr>
          <w:rFonts w:ascii="Courier New" w:hAnsi="Courier New"/>
        </w:rPr>
        <w:t>GOS_5, 1, sum)</w:t>
      </w:r>
    </w:p>
    <w:p w:rsidR="00AC177B" w:rsidRPr="00AC177B" w:rsidRDefault="00AC177B" w:rsidP="00AC177B">
      <w:pPr>
        <w:spacing w:after="0"/>
        <w:rPr>
          <w:rFonts w:ascii="Courier New" w:hAnsi="Courier New"/>
        </w:rPr>
      </w:pPr>
      <w:r w:rsidRPr="00AC177B">
        <w:rPr>
          <w:rFonts w:ascii="Courier New" w:hAnsi="Courier New"/>
        </w:rPr>
        <w:lastRenderedPageBreak/>
        <w:t xml:space="preserve">GOS_4.sums &lt;- </w:t>
      </w:r>
      <w:proofErr w:type="gramStart"/>
      <w:r w:rsidRPr="00AC177B">
        <w:rPr>
          <w:rFonts w:ascii="Courier New" w:hAnsi="Courier New"/>
        </w:rPr>
        <w:t>apply(</w:t>
      </w:r>
      <w:proofErr w:type="gramEnd"/>
      <w:r w:rsidRPr="00AC177B">
        <w:rPr>
          <w:rFonts w:ascii="Courier New" w:hAnsi="Courier New"/>
        </w:rPr>
        <w:t>GOS_4, 1, sum)</w:t>
      </w:r>
    </w:p>
    <w:p w:rsidR="00AC177B" w:rsidRPr="00AC177B" w:rsidRDefault="00AC177B" w:rsidP="00AC177B">
      <w:pPr>
        <w:spacing w:after="0"/>
        <w:rPr>
          <w:rFonts w:ascii="Courier New" w:hAnsi="Courier New"/>
        </w:rPr>
      </w:pPr>
      <w:r w:rsidRPr="00AC177B">
        <w:rPr>
          <w:rFonts w:ascii="Courier New" w:hAnsi="Courier New"/>
        </w:rPr>
        <w:t xml:space="preserve">GOS_3.sums &lt;- </w:t>
      </w:r>
      <w:proofErr w:type="gramStart"/>
      <w:r w:rsidRPr="00AC177B">
        <w:rPr>
          <w:rFonts w:ascii="Courier New" w:hAnsi="Courier New"/>
        </w:rPr>
        <w:t>apply(</w:t>
      </w:r>
      <w:proofErr w:type="gramEnd"/>
      <w:r w:rsidRPr="00AC177B">
        <w:rPr>
          <w:rFonts w:ascii="Courier New" w:hAnsi="Courier New"/>
        </w:rPr>
        <w:t>GOS_3,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 &lt;- </w:t>
      </w:r>
      <w:proofErr w:type="gramStart"/>
      <w:r w:rsidRPr="00AC177B">
        <w:rPr>
          <w:rFonts w:ascii="Courier New" w:hAnsi="Courier New"/>
        </w:rPr>
        <w:t>apply(</w:t>
      </w:r>
      <w:proofErr w:type="gramEnd"/>
      <w:r w:rsidRPr="00AC177B">
        <w:rPr>
          <w:rFonts w:ascii="Courier New" w:hAnsi="Courier New"/>
        </w:rPr>
        <w:t>GOS_5, 2, function (x) x / GOS_5.sums)</w:t>
      </w:r>
    </w:p>
    <w:p w:rsidR="00AC177B" w:rsidRPr="00AC177B" w:rsidRDefault="00AC177B" w:rsidP="00AC177B">
      <w:pPr>
        <w:spacing w:after="0"/>
        <w:rPr>
          <w:rFonts w:ascii="Courier New" w:hAnsi="Courier New"/>
        </w:rPr>
      </w:pPr>
      <w:r w:rsidRPr="00AC177B">
        <w:rPr>
          <w:rFonts w:ascii="Courier New" w:hAnsi="Courier New"/>
        </w:rPr>
        <w:t xml:space="preserve">GOS_4 &lt;- </w:t>
      </w:r>
      <w:proofErr w:type="gramStart"/>
      <w:r w:rsidRPr="00AC177B">
        <w:rPr>
          <w:rFonts w:ascii="Courier New" w:hAnsi="Courier New"/>
        </w:rPr>
        <w:t>apply(</w:t>
      </w:r>
      <w:proofErr w:type="gramEnd"/>
      <w:r w:rsidRPr="00AC177B">
        <w:rPr>
          <w:rFonts w:ascii="Courier New" w:hAnsi="Courier New"/>
        </w:rPr>
        <w:t>GOS_4, 2, function (x) x / GOS_4.sums)</w:t>
      </w:r>
    </w:p>
    <w:p w:rsidR="00AC177B" w:rsidRPr="00AC177B" w:rsidRDefault="00AC177B" w:rsidP="00AC177B">
      <w:pPr>
        <w:spacing w:after="0"/>
        <w:rPr>
          <w:rFonts w:ascii="Courier New" w:hAnsi="Courier New"/>
        </w:rPr>
      </w:pPr>
      <w:r w:rsidRPr="00AC177B">
        <w:rPr>
          <w:rFonts w:ascii="Courier New" w:hAnsi="Courier New"/>
        </w:rPr>
        <w:t xml:space="preserve">GOS_3 &lt;- </w:t>
      </w:r>
      <w:proofErr w:type="gramStart"/>
      <w:r w:rsidRPr="00AC177B">
        <w:rPr>
          <w:rFonts w:ascii="Courier New" w:hAnsi="Courier New"/>
        </w:rPr>
        <w:t>apply(</w:t>
      </w:r>
      <w:proofErr w:type="gramEnd"/>
      <w:r w:rsidRPr="00AC177B">
        <w:rPr>
          <w:rFonts w:ascii="Courier New" w:hAnsi="Courier New"/>
        </w:rPr>
        <w:t>GOS_3, 2, function (x) x / GOS_3.sums)</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GOS_5.utils &lt;- GOS_</w:t>
      </w:r>
      <w:proofErr w:type="gramStart"/>
      <w:r w:rsidRPr="00AC177B">
        <w:rPr>
          <w:rFonts w:ascii="Courier New" w:hAnsi="Courier New"/>
        </w:rPr>
        <w:t>5[</w:t>
      </w:r>
      <w:proofErr w:type="gramEnd"/>
      <w:r w:rsidRPr="00AC177B">
        <w:rPr>
          <w:rFonts w:ascii="Courier New" w:hAnsi="Courier New"/>
        </w:rPr>
        <w:t>,1] * 1        + GOS_5[,2] * mult.s1</w:t>
      </w:r>
    </w:p>
    <w:p w:rsidR="00AC177B" w:rsidRPr="00AC177B" w:rsidRDefault="00AC177B" w:rsidP="00AC177B">
      <w:pPr>
        <w:spacing w:after="0"/>
        <w:rPr>
          <w:rFonts w:ascii="Courier New" w:hAnsi="Courier New"/>
        </w:rPr>
      </w:pPr>
      <w:r w:rsidRPr="00AC177B">
        <w:rPr>
          <w:rFonts w:ascii="Courier New" w:hAnsi="Courier New"/>
        </w:rPr>
        <w:t>GOS_4.utils &lt;- GOS_</w:t>
      </w:r>
      <w:proofErr w:type="gramStart"/>
      <w:r w:rsidRPr="00AC177B">
        <w:rPr>
          <w:rFonts w:ascii="Courier New" w:hAnsi="Courier New"/>
        </w:rPr>
        <w:t>4[</w:t>
      </w:r>
      <w:proofErr w:type="gramEnd"/>
      <w:r w:rsidRPr="00AC177B">
        <w:rPr>
          <w:rFonts w:ascii="Courier New" w:hAnsi="Courier New"/>
        </w:rPr>
        <w:t>,1] * mult.s2  + GOS_4[,2] * mult.s3</w:t>
      </w:r>
    </w:p>
    <w:p w:rsidR="00AC177B" w:rsidRPr="00AC177B" w:rsidRDefault="00AC177B" w:rsidP="00AC177B">
      <w:pPr>
        <w:spacing w:after="0"/>
        <w:rPr>
          <w:rFonts w:ascii="Courier New" w:hAnsi="Courier New"/>
        </w:rPr>
      </w:pPr>
      <w:r w:rsidRPr="00AC177B">
        <w:rPr>
          <w:rFonts w:ascii="Courier New" w:hAnsi="Courier New"/>
        </w:rPr>
        <w:t>GOS_3.utils &lt;- GOS_</w:t>
      </w:r>
      <w:proofErr w:type="gramStart"/>
      <w:r w:rsidRPr="00AC177B">
        <w:rPr>
          <w:rFonts w:ascii="Courier New" w:hAnsi="Courier New"/>
        </w:rPr>
        <w:t>3[</w:t>
      </w:r>
      <w:proofErr w:type="gramEnd"/>
      <w:r w:rsidRPr="00AC177B">
        <w:rPr>
          <w:rFonts w:ascii="Courier New" w:hAnsi="Courier New"/>
        </w:rPr>
        <w:t>,1] * mult.s4  + GOS_3[,2] * mult.s5</w:t>
      </w:r>
    </w:p>
    <w:p w:rsidR="00AC177B" w:rsidRPr="00AC177B" w:rsidRDefault="00AC177B" w:rsidP="00AC177B">
      <w:pPr>
        <w:spacing w:after="0"/>
        <w:rPr>
          <w:rFonts w:ascii="Courier New" w:hAnsi="Courier New"/>
        </w:rPr>
      </w:pPr>
    </w:p>
    <w:p w:rsidR="00AC177B" w:rsidRPr="00205F08" w:rsidRDefault="00AC177B" w:rsidP="00AC177B">
      <w:pPr>
        <w:spacing w:after="0"/>
        <w:rPr>
          <w:rFonts w:ascii="Courier New" w:hAnsi="Courier New"/>
        </w:rPr>
      </w:pPr>
      <w:r w:rsidRPr="00205F08">
        <w:rPr>
          <w:rFonts w:ascii="Courier New" w:hAnsi="Courier New"/>
        </w:rPr>
        <w:t xml:space="preserve">GOS_5.mean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r w:rsidRPr="00205F08">
        <w:rPr>
          <w:rFonts w:ascii="Courier New" w:hAnsi="Courier New"/>
        </w:rPr>
        <w:t xml:space="preserve">GOS_4.mean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r w:rsidRPr="00205F08">
        <w:rPr>
          <w:rFonts w:ascii="Courier New" w:hAnsi="Courier New"/>
        </w:rPr>
        <w:t xml:space="preserve">GOS_3.mean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p>
    <w:p w:rsidR="00205F08" w:rsidRDefault="00AC177B" w:rsidP="00AC177B">
      <w:pPr>
        <w:spacing w:after="0"/>
        <w:rPr>
          <w:rFonts w:ascii="Courier New" w:hAnsi="Courier New"/>
        </w:rPr>
      </w:pPr>
      <w:proofErr w:type="gramStart"/>
      <w:r w:rsidRPr="00205F08">
        <w:rPr>
          <w:rFonts w:ascii="Courier New" w:hAnsi="Courier New"/>
        </w:rPr>
        <w:t>for</w:t>
      </w:r>
      <w:proofErr w:type="gramEnd"/>
      <w:r w:rsidRPr="00205F08">
        <w:rPr>
          <w:rFonts w:ascii="Courier New" w:hAnsi="Courier New"/>
        </w:rPr>
        <w:t xml:space="preserve"> (</w:t>
      </w:r>
      <w:proofErr w:type="spellStart"/>
      <w:r w:rsidRPr="00205F08">
        <w:rPr>
          <w:rFonts w:ascii="Courier New" w:hAnsi="Courier New"/>
        </w:rPr>
        <w:t>i</w:t>
      </w:r>
      <w:proofErr w:type="spellEnd"/>
      <w:r w:rsidRPr="00205F08">
        <w:rPr>
          <w:rFonts w:ascii="Courier New" w:hAnsi="Courier New"/>
        </w:rPr>
        <w:t xml:space="preserve"> in 1:n.bootstraps){</w:t>
      </w:r>
    </w:p>
    <w:p w:rsidR="00205F08" w:rsidRDefault="00AC177B" w:rsidP="00AC177B">
      <w:pPr>
        <w:spacing w:after="0"/>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GOS_5.utils[sample(1:N.PSA, </w:t>
      </w:r>
      <w:proofErr w:type="spellStart"/>
      <w:r w:rsidRPr="00205F08">
        <w:rPr>
          <w:rFonts w:ascii="Courier New" w:hAnsi="Courier New"/>
        </w:rPr>
        <w:t>n.bootstraps</w:t>
      </w:r>
      <w:proofErr w:type="spellEnd"/>
      <w:r w:rsidRPr="00205F08">
        <w:rPr>
          <w:rFonts w:ascii="Courier New" w:hAnsi="Courier New"/>
        </w:rPr>
        <w:t>, replace=T)])</w:t>
      </w:r>
    </w:p>
    <w:p w:rsidR="00205F08" w:rsidRDefault="00205F08" w:rsidP="00AC177B">
      <w:pPr>
        <w:spacing w:after="0"/>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GOS_4.utils[sample(1:N.PSA, </w:t>
      </w:r>
      <w:proofErr w:type="spellStart"/>
      <w:r w:rsidRPr="00205F08">
        <w:rPr>
          <w:rFonts w:ascii="Courier New" w:hAnsi="Courier New"/>
        </w:rPr>
        <w:t>n.bootstraps</w:t>
      </w:r>
      <w:proofErr w:type="spellEnd"/>
      <w:r w:rsidRPr="00205F08">
        <w:rPr>
          <w:rFonts w:ascii="Courier New" w:hAnsi="Courier New"/>
        </w:rPr>
        <w:t>, replace=T)])</w:t>
      </w:r>
    </w:p>
    <w:p w:rsidR="00205F08" w:rsidRDefault="00205F08" w:rsidP="00AC177B">
      <w:pPr>
        <w:spacing w:after="0"/>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GOS_3.utils[sample(1:N.PSA, </w:t>
      </w:r>
      <w:proofErr w:type="spellStart"/>
      <w:r w:rsidRPr="00205F08">
        <w:rPr>
          <w:rFonts w:ascii="Courier New" w:hAnsi="Courier New"/>
        </w:rPr>
        <w:t>n.bootstraps</w:t>
      </w:r>
      <w:proofErr w:type="spellEnd"/>
      <w:r w:rsidRPr="00205F08">
        <w:rPr>
          <w:rFonts w:ascii="Courier New" w:hAnsi="Courier New"/>
        </w:rPr>
        <w:t>, replace=T)])</w:t>
      </w:r>
    </w:p>
    <w:p w:rsidR="00AC177B" w:rsidRPr="00205F08" w:rsidRDefault="00AC177B" w:rsidP="00AC177B">
      <w:pPr>
        <w:spacing w:after="0"/>
        <w:rPr>
          <w:rFonts w:ascii="Courier New" w:hAnsi="Courier New"/>
        </w:rPr>
      </w:pPr>
      <w:r w:rsidRPr="00205F08">
        <w:rPr>
          <w:rFonts w:ascii="Courier New" w:hAnsi="Courier New"/>
        </w:rPr>
        <w:t>}</w:t>
      </w:r>
    </w:p>
    <w:p w:rsidR="00AC177B" w:rsidRPr="00AC177B" w:rsidRDefault="00AC177B" w:rsidP="00AC177B">
      <w:pPr>
        <w:spacing w:after="0"/>
        <w:rPr>
          <w:lang w:val="en-US" w:bidi="en-US"/>
        </w:rPr>
      </w:pPr>
    </w:p>
    <w:p w:rsidR="000D28AB" w:rsidRDefault="000D28AB" w:rsidP="000D28AB">
      <w:pPr>
        <w:pStyle w:val="Heading1"/>
      </w:pPr>
      <w:r>
        <w:t>Notes</w:t>
      </w:r>
    </w:p>
    <w:p w:rsidR="000D28AB" w:rsidRDefault="000D28AB" w:rsidP="000D28AB">
      <w:pPr>
        <w:pStyle w:val="ListParagraph"/>
        <w:numPr>
          <w:ilvl w:val="0"/>
          <w:numId w:val="8"/>
        </w:numPr>
      </w:pPr>
      <w:r>
        <w:t>Each paragraph should start with a clear message (a ‘topic sentence’)</w:t>
      </w:r>
    </w:p>
    <w:p w:rsidR="000D28AB" w:rsidRDefault="000D28AB" w:rsidP="000D28AB">
      <w:pPr>
        <w:pStyle w:val="ListParagraph"/>
        <w:numPr>
          <w:ilvl w:val="0"/>
          <w:numId w:val="8"/>
        </w:numPr>
      </w:pPr>
      <w:r>
        <w:t>Try to do each sentence in one go (for consistency)</w:t>
      </w:r>
    </w:p>
    <w:p w:rsidR="000D28AB" w:rsidRDefault="000D28AB" w:rsidP="000D28AB">
      <w:pPr>
        <w:pStyle w:val="Heading1"/>
      </w:pPr>
      <w:r>
        <w:t>Editing</w:t>
      </w:r>
    </w:p>
    <w:p w:rsidR="000D28AB" w:rsidRDefault="000D28AB" w:rsidP="000D28AB">
      <w:pPr>
        <w:pStyle w:val="Heading2"/>
      </w:pPr>
      <w:r>
        <w:t>Micro-editing</w:t>
      </w:r>
    </w:p>
    <w:p w:rsidR="000D28AB" w:rsidRDefault="000D28AB" w:rsidP="000D28AB">
      <w:pPr>
        <w:pStyle w:val="Heading3"/>
      </w:pPr>
      <w:r>
        <w:t>Is the information correct?</w:t>
      </w:r>
    </w:p>
    <w:p w:rsidR="000D28AB" w:rsidRDefault="000D28AB" w:rsidP="000D28AB">
      <w:pPr>
        <w:pStyle w:val="Heading3"/>
      </w:pPr>
      <w:r>
        <w:t>Are requirements stated in ‘Instructions to authors’ met?</w:t>
      </w:r>
    </w:p>
    <w:p w:rsidR="000D28AB" w:rsidRDefault="000D28AB" w:rsidP="000D28AB">
      <w:pPr>
        <w:pStyle w:val="Heading3"/>
      </w:pPr>
      <w:r>
        <w:t>Is the English clear and simple?</w:t>
      </w:r>
    </w:p>
    <w:p w:rsidR="000D28AB" w:rsidRDefault="000D28AB" w:rsidP="000D28AB">
      <w:pPr>
        <w:pStyle w:val="Heading3"/>
      </w:pPr>
      <w:r>
        <w:t>Is the grammar and spelling correct?</w:t>
      </w:r>
    </w:p>
    <w:p w:rsidR="000D28AB" w:rsidRDefault="000D28AB" w:rsidP="000D28AB">
      <w:pPr>
        <w:pStyle w:val="Heading2"/>
      </w:pPr>
      <w:r>
        <w:t>Macro-editing</w:t>
      </w:r>
    </w:p>
    <w:p w:rsidR="000D28AB" w:rsidRDefault="000D28AB" w:rsidP="000D28AB">
      <w:pPr>
        <w:pStyle w:val="Heading3"/>
      </w:pPr>
      <w:r>
        <w:t>Is there a clear message?</w:t>
      </w:r>
    </w:p>
    <w:p w:rsidR="000D28AB" w:rsidRDefault="000D28AB" w:rsidP="000D28AB">
      <w:pPr>
        <w:pStyle w:val="Heading4"/>
      </w:pPr>
      <w:r>
        <w:t>Is there a clear message?</w:t>
      </w:r>
    </w:p>
    <w:p w:rsidR="000D28AB" w:rsidRDefault="000D28AB" w:rsidP="000D28AB">
      <w:pPr>
        <w:pStyle w:val="Heading4"/>
      </w:pPr>
      <w:r>
        <w:lastRenderedPageBreak/>
        <w:t>Is the message worth giving?</w:t>
      </w:r>
    </w:p>
    <w:p w:rsidR="000D28AB" w:rsidRDefault="000D28AB" w:rsidP="000D28AB">
      <w:pPr>
        <w:pStyle w:val="Heading4"/>
      </w:pPr>
      <w:r>
        <w:t>Is the message proven?</w:t>
      </w:r>
    </w:p>
    <w:p w:rsidR="000D28AB" w:rsidRDefault="000D28AB" w:rsidP="000D28AB">
      <w:pPr>
        <w:pStyle w:val="Heading4"/>
      </w:pPr>
      <w:r>
        <w:t>Where does the message appear</w:t>
      </w:r>
    </w:p>
    <w:p w:rsidR="000D28AB" w:rsidRDefault="000D28AB" w:rsidP="000D28AB">
      <w:pPr>
        <w:pStyle w:val="Heading3"/>
      </w:pPr>
      <w:r>
        <w:t>Is the market appropriate?</w:t>
      </w:r>
    </w:p>
    <w:p w:rsidR="000D28AB" w:rsidRDefault="000D28AB" w:rsidP="000D28AB">
      <w:pPr>
        <w:pStyle w:val="Heading3"/>
      </w:pPr>
      <w:r>
        <w:t>Is the structure appropriate?</w:t>
      </w:r>
    </w:p>
    <w:p w:rsidR="000D28AB" w:rsidRDefault="000D28AB" w:rsidP="000D28AB">
      <w:pPr>
        <w:pStyle w:val="Heading4"/>
      </w:pPr>
      <w:r>
        <w:t>Does it follow IMARD structure?</w:t>
      </w:r>
    </w:p>
    <w:p w:rsidR="000D28AB" w:rsidRDefault="000D28AB" w:rsidP="000D28AB">
      <w:pPr>
        <w:pStyle w:val="Heading4"/>
      </w:pPr>
      <w:r>
        <w:t>Are paragraphs clearly written?</w:t>
      </w:r>
    </w:p>
    <w:p w:rsidR="000D28AB" w:rsidRDefault="000D28AB" w:rsidP="000D28AB">
      <w:pPr>
        <w:pStyle w:val="Heading3"/>
      </w:pPr>
      <w:r>
        <w:t>Is the tone appropriate?</w:t>
      </w:r>
    </w:p>
    <w:p w:rsidR="000D28AB" w:rsidRDefault="000D28AB" w:rsidP="000D28AB">
      <w:pPr>
        <w:pStyle w:val="Heading2"/>
      </w:pPr>
      <w:r>
        <w:t>Yellow marker test</w:t>
      </w:r>
    </w:p>
    <w:p w:rsidR="000D28AB" w:rsidRDefault="000D28AB" w:rsidP="000D28AB">
      <w:pPr>
        <w:pStyle w:val="Heading3"/>
      </w:pPr>
      <w:r>
        <w:t>Highlight most important sentences</w:t>
      </w:r>
    </w:p>
    <w:p w:rsidR="000D28AB" w:rsidRDefault="000D28AB" w:rsidP="000D28AB">
      <w:pPr>
        <w:pStyle w:val="Heading4"/>
      </w:pPr>
      <w:r>
        <w:t>Are the first sentences of paragraphs highlighted? (Otherwise meaning may be buried)</w:t>
      </w:r>
    </w:p>
    <w:p w:rsidR="00A97C3E" w:rsidRPr="00A97C3E" w:rsidRDefault="00A97C3E">
      <w:pPr>
        <w:pStyle w:val="NormalWeb"/>
        <w:ind w:left="640" w:hanging="640"/>
        <w:divId w:val="665133477"/>
        <w:rPr>
          <w:rFonts w:ascii="Calibri" w:hAnsi="Calibri"/>
          <w:sz w:val="22"/>
        </w:rPr>
      </w:pPr>
      <w:r>
        <w:fldChar w:fldCharType="begin" w:fldLock="1"/>
      </w:r>
      <w:r>
        <w:instrText xml:space="preserve">ADDIN Mendeley Bibliography CSL_BIBLIOGRAPHY </w:instrText>
      </w:r>
      <w:r>
        <w:fldChar w:fldCharType="separate"/>
      </w:r>
      <w:r w:rsidRPr="00A97C3E">
        <w:rPr>
          <w:rFonts w:ascii="Calibri" w:hAnsi="Calibri"/>
          <w:sz w:val="22"/>
        </w:rPr>
        <w:t xml:space="preserve">1. </w:t>
      </w:r>
      <w:r w:rsidRPr="00A97C3E">
        <w:rPr>
          <w:rFonts w:ascii="Calibri" w:hAnsi="Calibri"/>
          <w:sz w:val="22"/>
        </w:rPr>
        <w:tab/>
      </w:r>
      <w:proofErr w:type="spellStart"/>
      <w:r w:rsidRPr="00A97C3E">
        <w:rPr>
          <w:rFonts w:ascii="Calibri" w:hAnsi="Calibri"/>
          <w:sz w:val="22"/>
        </w:rPr>
        <w:t>Rivero</w:t>
      </w:r>
      <w:proofErr w:type="spellEnd"/>
      <w:r w:rsidRPr="00A97C3E">
        <w:rPr>
          <w:rFonts w:ascii="Calibri" w:hAnsi="Calibri"/>
          <w:sz w:val="22"/>
        </w:rPr>
        <w:t xml:space="preserve">-Arias O, </w:t>
      </w:r>
      <w:proofErr w:type="spellStart"/>
      <w:r w:rsidRPr="00A97C3E">
        <w:rPr>
          <w:rFonts w:ascii="Calibri" w:hAnsi="Calibri"/>
          <w:sz w:val="22"/>
        </w:rPr>
        <w:t>Ouellet</w:t>
      </w:r>
      <w:proofErr w:type="spellEnd"/>
      <w:r w:rsidRPr="00A97C3E">
        <w:rPr>
          <w:rFonts w:ascii="Calibri" w:hAnsi="Calibri"/>
          <w:sz w:val="22"/>
        </w:rPr>
        <w:t xml:space="preserve"> M, Gray A, </w:t>
      </w:r>
      <w:proofErr w:type="spellStart"/>
      <w:r w:rsidRPr="00A97C3E">
        <w:rPr>
          <w:rFonts w:ascii="Calibri" w:hAnsi="Calibri"/>
          <w:sz w:val="22"/>
        </w:rPr>
        <w:t>Wolstenholme</w:t>
      </w:r>
      <w:proofErr w:type="spellEnd"/>
      <w:r w:rsidRPr="00A97C3E">
        <w:rPr>
          <w:rFonts w:ascii="Calibri" w:hAnsi="Calibri"/>
          <w:sz w:val="22"/>
        </w:rPr>
        <w:t xml:space="preserve"> J, </w:t>
      </w:r>
      <w:proofErr w:type="spellStart"/>
      <w:r w:rsidRPr="00A97C3E">
        <w:rPr>
          <w:rFonts w:ascii="Calibri" w:hAnsi="Calibri"/>
          <w:sz w:val="22"/>
        </w:rPr>
        <w:t>Rothwell</w:t>
      </w:r>
      <w:proofErr w:type="spellEnd"/>
      <w:r w:rsidRPr="00A97C3E">
        <w:rPr>
          <w:rFonts w:ascii="Calibri" w:hAnsi="Calibri"/>
          <w:sz w:val="22"/>
        </w:rPr>
        <w:t xml:space="preserve"> PM, </w:t>
      </w:r>
      <w:proofErr w:type="spellStart"/>
      <w:r w:rsidRPr="00A97C3E">
        <w:rPr>
          <w:rFonts w:ascii="Calibri" w:hAnsi="Calibri"/>
          <w:sz w:val="22"/>
        </w:rPr>
        <w:t>Luengo</w:t>
      </w:r>
      <w:proofErr w:type="spellEnd"/>
      <w:r w:rsidRPr="00A97C3E">
        <w:rPr>
          <w:rFonts w:ascii="Calibri" w:hAnsi="Calibri"/>
          <w:sz w:val="22"/>
        </w:rPr>
        <w:t>-Fernandez R. Mapping the Modified Rankin Scale (</w:t>
      </w:r>
      <w:proofErr w:type="spellStart"/>
      <w:r w:rsidRPr="00A97C3E">
        <w:rPr>
          <w:rFonts w:ascii="Calibri" w:hAnsi="Calibri"/>
          <w:sz w:val="22"/>
        </w:rPr>
        <w:t>mRS</w:t>
      </w:r>
      <w:proofErr w:type="spellEnd"/>
      <w:r w:rsidRPr="00A97C3E">
        <w:rPr>
          <w:rFonts w:ascii="Calibri" w:hAnsi="Calibri"/>
          <w:sz w:val="22"/>
        </w:rPr>
        <w:t xml:space="preserve">) Measurement into the Generic </w:t>
      </w:r>
      <w:proofErr w:type="spellStart"/>
      <w:r w:rsidRPr="00A97C3E">
        <w:rPr>
          <w:rFonts w:ascii="Calibri" w:hAnsi="Calibri"/>
          <w:sz w:val="22"/>
        </w:rPr>
        <w:t>EuroQol</w:t>
      </w:r>
      <w:proofErr w:type="spellEnd"/>
      <w:r w:rsidRPr="00A97C3E">
        <w:rPr>
          <w:rFonts w:ascii="Calibri" w:hAnsi="Calibri"/>
          <w:sz w:val="22"/>
        </w:rPr>
        <w:t xml:space="preserve"> (EQ-5D) Health Outcome. </w:t>
      </w:r>
      <w:proofErr w:type="gramStart"/>
      <w:r w:rsidRPr="00A97C3E">
        <w:rPr>
          <w:rFonts w:ascii="Calibri" w:hAnsi="Calibri"/>
          <w:sz w:val="22"/>
        </w:rPr>
        <w:t>Medical Decision Making [Internet].</w:t>
      </w:r>
      <w:proofErr w:type="gramEnd"/>
      <w:r w:rsidRPr="00A97C3E">
        <w:rPr>
          <w:rFonts w:ascii="Calibri" w:hAnsi="Calibri"/>
          <w:sz w:val="22"/>
        </w:rPr>
        <w:t xml:space="preserve"> 2010</w:t>
      </w:r>
      <w:proofErr w:type="gramStart"/>
      <w:r w:rsidRPr="00A97C3E">
        <w:rPr>
          <w:rFonts w:ascii="Calibri" w:hAnsi="Calibri"/>
          <w:sz w:val="22"/>
        </w:rPr>
        <w:t>;30</w:t>
      </w:r>
      <w:proofErr w:type="gramEnd"/>
      <w:r w:rsidRPr="00A97C3E">
        <w:rPr>
          <w:rFonts w:ascii="Calibri" w:hAnsi="Calibri"/>
          <w:sz w:val="22"/>
        </w:rPr>
        <w:t>(3):341–54. Available from: &lt;Go to ISI&gt;://000277892800009</w:t>
      </w:r>
    </w:p>
    <w:p w:rsidR="00A97C3E" w:rsidRPr="00A97C3E" w:rsidRDefault="00A97C3E">
      <w:pPr>
        <w:pStyle w:val="NormalWeb"/>
        <w:ind w:left="640" w:hanging="640"/>
        <w:divId w:val="665133477"/>
        <w:rPr>
          <w:rFonts w:ascii="Calibri" w:hAnsi="Calibri"/>
          <w:sz w:val="22"/>
        </w:rPr>
      </w:pPr>
      <w:r w:rsidRPr="00A97C3E">
        <w:rPr>
          <w:rFonts w:ascii="Calibri" w:hAnsi="Calibri"/>
          <w:sz w:val="22"/>
        </w:rPr>
        <w:t xml:space="preserve">2. </w:t>
      </w:r>
      <w:r w:rsidRPr="00A97C3E">
        <w:rPr>
          <w:rFonts w:ascii="Calibri" w:hAnsi="Calibri"/>
          <w:sz w:val="22"/>
        </w:rPr>
        <w:tab/>
      </w:r>
      <w:proofErr w:type="spellStart"/>
      <w:r w:rsidRPr="00A97C3E">
        <w:rPr>
          <w:rFonts w:ascii="Calibri" w:hAnsi="Calibri"/>
          <w:sz w:val="22"/>
        </w:rPr>
        <w:t>Jennett</w:t>
      </w:r>
      <w:proofErr w:type="spellEnd"/>
      <w:r w:rsidRPr="00A97C3E">
        <w:rPr>
          <w:rFonts w:ascii="Calibri" w:hAnsi="Calibri"/>
          <w:sz w:val="22"/>
        </w:rPr>
        <w:t xml:space="preserve"> B, Bond M. Assessment of outcome after severe brain damage. </w:t>
      </w:r>
      <w:proofErr w:type="gramStart"/>
      <w:r w:rsidRPr="00A97C3E">
        <w:rPr>
          <w:rFonts w:ascii="Calibri" w:hAnsi="Calibri"/>
          <w:sz w:val="22"/>
        </w:rPr>
        <w:t>Lancet [Internet].</w:t>
      </w:r>
      <w:proofErr w:type="gramEnd"/>
      <w:r w:rsidRPr="00A97C3E">
        <w:rPr>
          <w:rFonts w:ascii="Calibri" w:hAnsi="Calibri"/>
          <w:sz w:val="22"/>
        </w:rPr>
        <w:t xml:space="preserve"> 1975 Mar 1 [cited 2012 Apr 4]</w:t>
      </w:r>
      <w:proofErr w:type="gramStart"/>
      <w:r w:rsidRPr="00A97C3E">
        <w:rPr>
          <w:rFonts w:ascii="Calibri" w:hAnsi="Calibri"/>
          <w:sz w:val="22"/>
        </w:rPr>
        <w:t>;1</w:t>
      </w:r>
      <w:proofErr w:type="gramEnd"/>
      <w:r w:rsidRPr="00A97C3E">
        <w:rPr>
          <w:rFonts w:ascii="Calibri" w:hAnsi="Calibri"/>
          <w:sz w:val="22"/>
        </w:rPr>
        <w:t>(7905):480–4. Available from: http://www.ncbi.nlm.nih.gov/pubmed/46957</w:t>
      </w:r>
    </w:p>
    <w:p w:rsidR="00A97C3E" w:rsidRPr="00A97C3E" w:rsidRDefault="00A97C3E">
      <w:pPr>
        <w:pStyle w:val="NormalWeb"/>
        <w:ind w:left="640" w:hanging="640"/>
        <w:divId w:val="665133477"/>
        <w:rPr>
          <w:rFonts w:ascii="Calibri" w:hAnsi="Calibri"/>
          <w:sz w:val="22"/>
        </w:rPr>
      </w:pPr>
      <w:r w:rsidRPr="00A97C3E">
        <w:rPr>
          <w:rFonts w:ascii="Calibri" w:hAnsi="Calibri"/>
          <w:sz w:val="22"/>
        </w:rPr>
        <w:t xml:space="preserve">3. </w:t>
      </w:r>
      <w:r w:rsidRPr="00A97C3E">
        <w:rPr>
          <w:rFonts w:ascii="Calibri" w:hAnsi="Calibri"/>
          <w:sz w:val="22"/>
        </w:rPr>
        <w:tab/>
        <w:t xml:space="preserve">van </w:t>
      </w:r>
      <w:proofErr w:type="spellStart"/>
      <w:r w:rsidRPr="00A97C3E">
        <w:rPr>
          <w:rFonts w:ascii="Calibri" w:hAnsi="Calibri"/>
          <w:sz w:val="22"/>
        </w:rPr>
        <w:t>Swieten</w:t>
      </w:r>
      <w:proofErr w:type="spellEnd"/>
      <w:r w:rsidRPr="00A97C3E">
        <w:rPr>
          <w:rFonts w:ascii="Calibri" w:hAnsi="Calibri"/>
          <w:sz w:val="22"/>
        </w:rPr>
        <w:t xml:space="preserve"> JC, </w:t>
      </w:r>
      <w:proofErr w:type="spellStart"/>
      <w:r w:rsidRPr="00A97C3E">
        <w:rPr>
          <w:rFonts w:ascii="Calibri" w:hAnsi="Calibri"/>
          <w:sz w:val="22"/>
        </w:rPr>
        <w:t>Koudstaal</w:t>
      </w:r>
      <w:proofErr w:type="spellEnd"/>
      <w:r w:rsidRPr="00A97C3E">
        <w:rPr>
          <w:rFonts w:ascii="Calibri" w:hAnsi="Calibri"/>
          <w:sz w:val="22"/>
        </w:rPr>
        <w:t xml:space="preserve"> PJ, </w:t>
      </w:r>
      <w:proofErr w:type="spellStart"/>
      <w:r w:rsidRPr="00A97C3E">
        <w:rPr>
          <w:rFonts w:ascii="Calibri" w:hAnsi="Calibri"/>
          <w:sz w:val="22"/>
        </w:rPr>
        <w:t>Visser</w:t>
      </w:r>
      <w:proofErr w:type="spellEnd"/>
      <w:r w:rsidRPr="00A97C3E">
        <w:rPr>
          <w:rFonts w:ascii="Calibri" w:hAnsi="Calibri"/>
          <w:sz w:val="22"/>
        </w:rPr>
        <w:t xml:space="preserve"> MC, Schouten HJ, van </w:t>
      </w:r>
      <w:proofErr w:type="spellStart"/>
      <w:r w:rsidRPr="00A97C3E">
        <w:rPr>
          <w:rFonts w:ascii="Calibri" w:hAnsi="Calibri"/>
          <w:sz w:val="22"/>
        </w:rPr>
        <w:t>Gijn</w:t>
      </w:r>
      <w:proofErr w:type="spellEnd"/>
      <w:r w:rsidRPr="00A97C3E">
        <w:rPr>
          <w:rFonts w:ascii="Calibri" w:hAnsi="Calibri"/>
          <w:sz w:val="22"/>
        </w:rPr>
        <w:t xml:space="preserve"> J. </w:t>
      </w:r>
      <w:proofErr w:type="spellStart"/>
      <w:r w:rsidRPr="00A97C3E">
        <w:rPr>
          <w:rFonts w:ascii="Calibri" w:hAnsi="Calibri"/>
          <w:sz w:val="22"/>
        </w:rPr>
        <w:t>Interobserver</w:t>
      </w:r>
      <w:proofErr w:type="spellEnd"/>
      <w:r w:rsidRPr="00A97C3E">
        <w:rPr>
          <w:rFonts w:ascii="Calibri" w:hAnsi="Calibri"/>
          <w:sz w:val="22"/>
        </w:rPr>
        <w:t xml:space="preserve"> agreement for the assessment of handicap in stroke patients. Stroke [Internet]. 1988 May 1 [cited 2012 Mar 18]</w:t>
      </w:r>
      <w:proofErr w:type="gramStart"/>
      <w:r w:rsidRPr="00A97C3E">
        <w:rPr>
          <w:rFonts w:ascii="Calibri" w:hAnsi="Calibri"/>
          <w:sz w:val="22"/>
        </w:rPr>
        <w:t>;19</w:t>
      </w:r>
      <w:proofErr w:type="gramEnd"/>
      <w:r w:rsidRPr="00A97C3E">
        <w:rPr>
          <w:rFonts w:ascii="Calibri" w:hAnsi="Calibri"/>
          <w:sz w:val="22"/>
        </w:rPr>
        <w:t>(5):604–7. Available from: http://stroke.ahajournals.org/cgi/doi/10.1161/01.STR.19.5.604</w:t>
      </w:r>
    </w:p>
    <w:p w:rsidR="00A97C3E" w:rsidRPr="00A97C3E" w:rsidRDefault="00A97C3E">
      <w:pPr>
        <w:pStyle w:val="NormalWeb"/>
        <w:ind w:left="640" w:hanging="640"/>
        <w:divId w:val="665133477"/>
        <w:rPr>
          <w:rFonts w:ascii="Calibri" w:hAnsi="Calibri"/>
          <w:sz w:val="22"/>
        </w:rPr>
      </w:pPr>
      <w:r w:rsidRPr="00A97C3E">
        <w:rPr>
          <w:rFonts w:ascii="Calibri" w:hAnsi="Calibri"/>
          <w:sz w:val="22"/>
        </w:rPr>
        <w:t xml:space="preserve">4. </w:t>
      </w:r>
      <w:r w:rsidRPr="00A97C3E">
        <w:rPr>
          <w:rFonts w:ascii="Calibri" w:hAnsi="Calibri"/>
          <w:sz w:val="22"/>
        </w:rPr>
        <w:tab/>
        <w:t xml:space="preserve">RANKIN J. Cerebral vascular accidents in patients over the age of 60. II. Prognosis. </w:t>
      </w:r>
      <w:proofErr w:type="gramStart"/>
      <w:r w:rsidRPr="00A97C3E">
        <w:rPr>
          <w:rFonts w:ascii="Calibri" w:hAnsi="Calibri"/>
          <w:sz w:val="22"/>
        </w:rPr>
        <w:t>Scottish medical journal [Internet].</w:t>
      </w:r>
      <w:proofErr w:type="gramEnd"/>
      <w:r w:rsidRPr="00A97C3E">
        <w:rPr>
          <w:rFonts w:ascii="Calibri" w:hAnsi="Calibri"/>
          <w:sz w:val="22"/>
        </w:rPr>
        <w:t xml:space="preserve"> 1957 May [cited 2012 Apr 4]</w:t>
      </w:r>
      <w:proofErr w:type="gramStart"/>
      <w:r w:rsidRPr="00A97C3E">
        <w:rPr>
          <w:rFonts w:ascii="Calibri" w:hAnsi="Calibri"/>
          <w:sz w:val="22"/>
        </w:rPr>
        <w:t>;2</w:t>
      </w:r>
      <w:proofErr w:type="gramEnd"/>
      <w:r w:rsidRPr="00A97C3E">
        <w:rPr>
          <w:rFonts w:ascii="Calibri" w:hAnsi="Calibri"/>
          <w:sz w:val="22"/>
        </w:rPr>
        <w:t>(5):200–15. Available from: http://www.ncbi.nlm.nih.gov/pubmed/13432835</w:t>
      </w:r>
    </w:p>
    <w:p w:rsidR="00A97C3E" w:rsidRPr="00A97C3E" w:rsidRDefault="00A97C3E">
      <w:pPr>
        <w:pStyle w:val="NormalWeb"/>
        <w:ind w:left="640" w:hanging="640"/>
        <w:divId w:val="665133477"/>
        <w:rPr>
          <w:rFonts w:ascii="Calibri" w:hAnsi="Calibri"/>
          <w:sz w:val="22"/>
        </w:rPr>
      </w:pPr>
      <w:r w:rsidRPr="00A97C3E">
        <w:rPr>
          <w:rFonts w:ascii="Calibri" w:hAnsi="Calibri"/>
          <w:sz w:val="22"/>
        </w:rPr>
        <w:t xml:space="preserve">5. </w:t>
      </w:r>
      <w:r w:rsidRPr="00A97C3E">
        <w:rPr>
          <w:rFonts w:ascii="Calibri" w:hAnsi="Calibri"/>
          <w:sz w:val="22"/>
        </w:rPr>
        <w:tab/>
        <w:t xml:space="preserve">Wilson JTL, </w:t>
      </w:r>
      <w:proofErr w:type="spellStart"/>
      <w:r w:rsidRPr="00A97C3E">
        <w:rPr>
          <w:rFonts w:ascii="Calibri" w:hAnsi="Calibri"/>
          <w:sz w:val="22"/>
        </w:rPr>
        <w:t>Hareendran</w:t>
      </w:r>
      <w:proofErr w:type="spellEnd"/>
      <w:r w:rsidRPr="00A97C3E">
        <w:rPr>
          <w:rFonts w:ascii="Calibri" w:hAnsi="Calibri"/>
          <w:sz w:val="22"/>
        </w:rPr>
        <w:t xml:space="preserve"> A, Hendry A, Potter J, Bone I, Muir KW. Reliability of the modified Rankin Scale across multiple </w:t>
      </w:r>
      <w:proofErr w:type="spellStart"/>
      <w:r w:rsidRPr="00A97C3E">
        <w:rPr>
          <w:rFonts w:ascii="Calibri" w:hAnsi="Calibri"/>
          <w:sz w:val="22"/>
        </w:rPr>
        <w:t>raters</w:t>
      </w:r>
      <w:proofErr w:type="spellEnd"/>
      <w:r w:rsidRPr="00A97C3E">
        <w:rPr>
          <w:rFonts w:ascii="Calibri" w:hAnsi="Calibri"/>
          <w:sz w:val="22"/>
        </w:rPr>
        <w:t xml:space="preserve">: benefits of a structured interview. </w:t>
      </w:r>
      <w:proofErr w:type="gramStart"/>
      <w:r w:rsidRPr="00A97C3E">
        <w:rPr>
          <w:rFonts w:ascii="Calibri" w:hAnsi="Calibri"/>
          <w:sz w:val="22"/>
        </w:rPr>
        <w:t>Stroke; a journal of cerebral circulation [Internet].</w:t>
      </w:r>
      <w:proofErr w:type="gramEnd"/>
      <w:r w:rsidRPr="00A97C3E">
        <w:rPr>
          <w:rFonts w:ascii="Calibri" w:hAnsi="Calibri"/>
          <w:sz w:val="22"/>
        </w:rPr>
        <w:t xml:space="preserve"> 2005 Apr [cited 2012 Apr 4]</w:t>
      </w:r>
      <w:proofErr w:type="gramStart"/>
      <w:r w:rsidRPr="00A97C3E">
        <w:rPr>
          <w:rFonts w:ascii="Calibri" w:hAnsi="Calibri"/>
          <w:sz w:val="22"/>
        </w:rPr>
        <w:t>;36</w:t>
      </w:r>
      <w:proofErr w:type="gramEnd"/>
      <w:r w:rsidRPr="00A97C3E">
        <w:rPr>
          <w:rFonts w:ascii="Calibri" w:hAnsi="Calibri"/>
          <w:sz w:val="22"/>
        </w:rPr>
        <w:t>(4):777–81. Available from: http://www.ncbi.nlm.nih.gov/pubmed/15718510</w:t>
      </w:r>
    </w:p>
    <w:p w:rsidR="00A97C3E" w:rsidRPr="00A97C3E" w:rsidRDefault="00A97C3E">
      <w:pPr>
        <w:pStyle w:val="NormalWeb"/>
        <w:ind w:left="640" w:hanging="640"/>
        <w:divId w:val="665133477"/>
        <w:rPr>
          <w:rFonts w:ascii="Calibri" w:hAnsi="Calibri"/>
          <w:sz w:val="22"/>
        </w:rPr>
      </w:pPr>
      <w:r w:rsidRPr="00A97C3E">
        <w:rPr>
          <w:rFonts w:ascii="Calibri" w:hAnsi="Calibri"/>
          <w:sz w:val="22"/>
        </w:rPr>
        <w:t xml:space="preserve">6. </w:t>
      </w:r>
      <w:r w:rsidRPr="00A97C3E">
        <w:rPr>
          <w:rFonts w:ascii="Calibri" w:hAnsi="Calibri"/>
          <w:sz w:val="22"/>
        </w:rPr>
        <w:tab/>
      </w:r>
      <w:proofErr w:type="spellStart"/>
      <w:r w:rsidRPr="00A97C3E">
        <w:rPr>
          <w:rFonts w:ascii="Calibri" w:hAnsi="Calibri"/>
          <w:sz w:val="22"/>
        </w:rPr>
        <w:t>Ara</w:t>
      </w:r>
      <w:proofErr w:type="spellEnd"/>
      <w:r w:rsidRPr="00A97C3E">
        <w:rPr>
          <w:rFonts w:ascii="Calibri" w:hAnsi="Calibri"/>
          <w:sz w:val="22"/>
        </w:rPr>
        <w:t xml:space="preserve"> R, Brazier JE. </w:t>
      </w:r>
      <w:proofErr w:type="gramStart"/>
      <w:r w:rsidRPr="00A97C3E">
        <w:rPr>
          <w:rFonts w:ascii="Calibri" w:hAnsi="Calibri"/>
          <w:sz w:val="22"/>
        </w:rPr>
        <w:t>Populating an economic model with health state utility values: moving toward better practice.</w:t>
      </w:r>
      <w:proofErr w:type="gramEnd"/>
      <w:r w:rsidRPr="00A97C3E">
        <w:rPr>
          <w:rFonts w:ascii="Calibri" w:hAnsi="Calibri"/>
          <w:sz w:val="22"/>
        </w:rPr>
        <w:t xml:space="preserve"> Value in health : the journal of the International Society for </w:t>
      </w:r>
      <w:proofErr w:type="spellStart"/>
      <w:r w:rsidRPr="00A97C3E">
        <w:rPr>
          <w:rFonts w:ascii="Calibri" w:hAnsi="Calibri"/>
          <w:sz w:val="22"/>
        </w:rPr>
        <w:t>Pharmacoeconomics</w:t>
      </w:r>
      <w:proofErr w:type="spellEnd"/>
      <w:r w:rsidRPr="00A97C3E">
        <w:rPr>
          <w:rFonts w:ascii="Calibri" w:hAnsi="Calibri"/>
          <w:sz w:val="22"/>
        </w:rPr>
        <w:t xml:space="preserve"> and Outcomes Research [Internet]. 2010 Aug [cited 2012 Apr 4]</w:t>
      </w:r>
      <w:proofErr w:type="gramStart"/>
      <w:r w:rsidRPr="00A97C3E">
        <w:rPr>
          <w:rFonts w:ascii="Calibri" w:hAnsi="Calibri"/>
          <w:sz w:val="22"/>
        </w:rPr>
        <w:t>;13</w:t>
      </w:r>
      <w:proofErr w:type="gramEnd"/>
      <w:r w:rsidRPr="00A97C3E">
        <w:rPr>
          <w:rFonts w:ascii="Calibri" w:hAnsi="Calibri"/>
          <w:sz w:val="22"/>
        </w:rPr>
        <w:t xml:space="preserve">(5):509–18. Available from: http://www.ncbi.nlm.nih.gov/pubmed/20230546 </w:t>
      </w:r>
    </w:p>
    <w:p w:rsidR="00C61C1F" w:rsidRDefault="00A97C3E">
      <w:r>
        <w:fldChar w:fldCharType="end"/>
      </w:r>
    </w:p>
    <w:sectPr w:rsidR="00C61C1F" w:rsidSect="00084F4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 w:date="2012-02-27T08:28:00Z" w:initials="M">
    <w:p w:rsidR="00D425F2" w:rsidRDefault="00D425F2">
      <w:pPr>
        <w:pStyle w:val="CommentText"/>
      </w:pPr>
      <w:r>
        <w:rPr>
          <w:rStyle w:val="CommentReference"/>
        </w:rPr>
        <w:annotationRef/>
      </w:r>
      <w:r>
        <w:t xml:space="preserve">Used within mathematical models. Need refs here. I’ll also send a version of the </w:t>
      </w:r>
      <w:proofErr w:type="spellStart"/>
      <w:r>
        <w:t>rivar</w:t>
      </w:r>
      <w:proofErr w:type="spellEnd"/>
      <w:r>
        <w:t xml:space="preserve"> report.</w:t>
      </w:r>
    </w:p>
  </w:comment>
  <w:comment w:id="7" w:author="Matt" w:date="2012-02-27T08:32:00Z" w:initials="M">
    <w:p w:rsidR="00D425F2" w:rsidRDefault="00D425F2">
      <w:pPr>
        <w:pStyle w:val="CommentText"/>
      </w:pPr>
      <w:r>
        <w:rPr>
          <w:rStyle w:val="CommentReference"/>
        </w:rPr>
        <w:annotationRef/>
      </w:r>
      <w:r>
        <w:t>This goes back to my point at the time and v likely to be picked up by the reviewers. We 10,000, do the results change at 1,000. Or 1 million?</w:t>
      </w:r>
    </w:p>
  </w:comment>
  <w:comment w:id="8" w:author="Matt" w:date="2012-02-27T08:32:00Z" w:initials="M">
    <w:p w:rsidR="00D425F2" w:rsidRDefault="00D425F2">
      <w:pPr>
        <w:pStyle w:val="CommentText"/>
      </w:pPr>
      <w:r>
        <w:rPr>
          <w:rStyle w:val="CommentReference"/>
        </w:rPr>
        <w:annotationRef/>
      </w:r>
      <w:r>
        <w:t xml:space="preserve">This contradicts Fig 1, </w:t>
      </w:r>
      <w:proofErr w:type="spellStart"/>
      <w:r>
        <w:t>adn</w:t>
      </w:r>
      <w:proofErr w:type="spellEnd"/>
      <w:r>
        <w:t xml:space="preserve"> description which says binomial first. I prefer the six state approach.</w:t>
      </w:r>
    </w:p>
  </w:comment>
  <w:comment w:id="9" w:author="Matt" w:date="2012-02-27T08:32:00Z" w:initials="M">
    <w:p w:rsidR="00D425F2" w:rsidRDefault="00D425F2">
      <w:pPr>
        <w:pStyle w:val="CommentText"/>
      </w:pPr>
      <w:r>
        <w:rPr>
          <w:rStyle w:val="CommentReference"/>
        </w:rPr>
        <w:annotationRef/>
      </w:r>
      <w:r>
        <w:t>Again, how important is this number</w:t>
      </w:r>
    </w:p>
  </w:comment>
  <w:comment w:id="10" w:author="Matt" w:date="2012-02-27T08:33:00Z" w:initials="M">
    <w:p w:rsidR="00D425F2" w:rsidRDefault="00D425F2">
      <w:pPr>
        <w:pStyle w:val="CommentText"/>
      </w:pPr>
      <w:r>
        <w:rPr>
          <w:rStyle w:val="CommentReference"/>
        </w:rPr>
        <w:annotationRef/>
      </w:r>
      <w:r>
        <w:t xml:space="preserve">If it really is the SD in the table, then these </w:t>
      </w:r>
      <w:proofErr w:type="spellStart"/>
      <w:r>
        <w:t>occurances</w:t>
      </w:r>
      <w:proofErr w:type="spellEnd"/>
      <w:r>
        <w:t xml:space="preserve"> seem very unlikely</w:t>
      </w:r>
    </w:p>
  </w:comment>
  <w:comment w:id="12" w:author="Matt" w:date="2012-02-27T08:34:00Z" w:initials="M">
    <w:p w:rsidR="00D425F2" w:rsidRDefault="00D425F2">
      <w:pPr>
        <w:pStyle w:val="CommentText"/>
      </w:pPr>
      <w:r>
        <w:rPr>
          <w:rStyle w:val="CommentReference"/>
        </w:rPr>
        <w:annotationRef/>
      </w:r>
      <w:r>
        <w:t>Table probably redundant, particularly if we put this info in the Legend of Fig 3.</w:t>
      </w:r>
    </w:p>
  </w:comment>
  <w:comment w:id="19" w:author="Matt" w:date="2012-02-27T08:36:00Z" w:initials="M">
    <w:p w:rsidR="00D425F2" w:rsidRDefault="00D425F2">
      <w:pPr>
        <w:pStyle w:val="CommentText"/>
      </w:pPr>
      <w:r>
        <w:rPr>
          <w:rStyle w:val="CommentReference"/>
        </w:rPr>
        <w:annotationRef/>
      </w:r>
      <w:proofErr w:type="spellStart"/>
      <w:r>
        <w:t>Repitition</w:t>
      </w:r>
      <w:proofErr w:type="spellEnd"/>
      <w:r>
        <w:t>, but here is better.</w:t>
      </w:r>
    </w:p>
  </w:comment>
  <w:comment w:id="20" w:author="Matt" w:date="2012-02-27T08:36:00Z" w:initials="M">
    <w:p w:rsidR="00D425F2" w:rsidRDefault="00D425F2">
      <w:pPr>
        <w:pStyle w:val="CommentText"/>
      </w:pPr>
      <w:r>
        <w:rPr>
          <w:rStyle w:val="CommentReference"/>
        </w:rPr>
        <w:annotationRef/>
      </w:r>
      <w:r>
        <w:t>I’m not sure this adds much, and may cause confusion or rejection.</w:t>
      </w:r>
    </w:p>
  </w:comment>
  <w:comment w:id="22" w:author="Matt" w:date="2012-02-27T08:37:00Z" w:initials="M">
    <w:p w:rsidR="00D425F2" w:rsidRDefault="00D425F2">
      <w:pPr>
        <w:pStyle w:val="CommentText"/>
      </w:pPr>
      <w:r>
        <w:rPr>
          <w:rStyle w:val="CommentReference"/>
        </w:rPr>
        <w:annotationRef/>
      </w:r>
      <w:r>
        <w:t>Use a different adjective</w:t>
      </w:r>
    </w:p>
  </w:comment>
  <w:comment w:id="23" w:author="Matt" w:date="2012-02-27T08:38:00Z" w:initials="M">
    <w:p w:rsidR="00D425F2" w:rsidRDefault="00D425F2">
      <w:pPr>
        <w:pStyle w:val="CommentText"/>
      </w:pPr>
      <w:r>
        <w:rPr>
          <w:rStyle w:val="CommentReference"/>
        </w:rPr>
        <w:annotationRef/>
      </w:r>
      <w:r>
        <w:t>Why bring up for the first time here.</w:t>
      </w:r>
    </w:p>
  </w:comment>
  <w:comment w:id="24" w:author="Matt" w:date="2012-02-27T08:38:00Z" w:initials="M">
    <w:p w:rsidR="00D425F2" w:rsidRDefault="00D425F2">
      <w:pPr>
        <w:pStyle w:val="CommentText"/>
      </w:pPr>
      <w:r>
        <w:rPr>
          <w:rStyle w:val="CommentReference"/>
        </w:rPr>
        <w:annotationRef/>
      </w:r>
      <w:r>
        <w:t>I’m not sure that this has been referred to in the terxt.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5F2" w:rsidRDefault="00D425F2" w:rsidP="00843868">
      <w:pPr>
        <w:spacing w:after="0" w:line="240" w:lineRule="auto"/>
      </w:pPr>
      <w:r>
        <w:separator/>
      </w:r>
    </w:p>
  </w:endnote>
  <w:endnote w:type="continuationSeparator" w:id="0">
    <w:p w:rsidR="00D425F2" w:rsidRDefault="00D425F2" w:rsidP="00843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5F2" w:rsidRDefault="00D425F2" w:rsidP="00843868">
      <w:pPr>
        <w:spacing w:after="0" w:line="240" w:lineRule="auto"/>
      </w:pPr>
      <w:r>
        <w:separator/>
      </w:r>
    </w:p>
  </w:footnote>
  <w:footnote w:type="continuationSeparator" w:id="0">
    <w:p w:rsidR="00D425F2" w:rsidRDefault="00D425F2" w:rsidP="008438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20"/>
  <w:characterSpacingControl w:val="doNotCompress"/>
  <w:footnotePr>
    <w:footnote w:id="-1"/>
    <w:footnote w:id="0"/>
  </w:footnotePr>
  <w:endnotePr>
    <w:endnote w:id="-1"/>
    <w:endnote w:id="0"/>
  </w:endnotePr>
  <w:compat/>
  <w:rsids>
    <w:rsidRoot w:val="000D28AB"/>
    <w:rsid w:val="00076A89"/>
    <w:rsid w:val="00084F4A"/>
    <w:rsid w:val="000D0043"/>
    <w:rsid w:val="000D28AB"/>
    <w:rsid w:val="00144560"/>
    <w:rsid w:val="00180C1C"/>
    <w:rsid w:val="001F369F"/>
    <w:rsid w:val="00205F08"/>
    <w:rsid w:val="00213A91"/>
    <w:rsid w:val="00223847"/>
    <w:rsid w:val="002A0218"/>
    <w:rsid w:val="002C7DE5"/>
    <w:rsid w:val="0030132C"/>
    <w:rsid w:val="00313A2A"/>
    <w:rsid w:val="003A76F9"/>
    <w:rsid w:val="003D5EAE"/>
    <w:rsid w:val="0044660C"/>
    <w:rsid w:val="00462BB1"/>
    <w:rsid w:val="00477595"/>
    <w:rsid w:val="004B3CD1"/>
    <w:rsid w:val="004E5D56"/>
    <w:rsid w:val="004F289F"/>
    <w:rsid w:val="004F46C2"/>
    <w:rsid w:val="00521ACB"/>
    <w:rsid w:val="00562CD7"/>
    <w:rsid w:val="006B4862"/>
    <w:rsid w:val="006B6E78"/>
    <w:rsid w:val="006D77B2"/>
    <w:rsid w:val="00760FD0"/>
    <w:rsid w:val="00763745"/>
    <w:rsid w:val="00793892"/>
    <w:rsid w:val="007A4682"/>
    <w:rsid w:val="007B5157"/>
    <w:rsid w:val="00843868"/>
    <w:rsid w:val="00850EFC"/>
    <w:rsid w:val="0087458D"/>
    <w:rsid w:val="009E25B0"/>
    <w:rsid w:val="00A37A2B"/>
    <w:rsid w:val="00A5669B"/>
    <w:rsid w:val="00A97C3E"/>
    <w:rsid w:val="00AC177B"/>
    <w:rsid w:val="00B06F97"/>
    <w:rsid w:val="00B078DD"/>
    <w:rsid w:val="00C61C1F"/>
    <w:rsid w:val="00C9621D"/>
    <w:rsid w:val="00CB586A"/>
    <w:rsid w:val="00D425F2"/>
    <w:rsid w:val="00DB5DC1"/>
    <w:rsid w:val="00DC6D9E"/>
    <w:rsid w:val="00DD1189"/>
    <w:rsid w:val="00E51535"/>
    <w:rsid w:val="00EA04CD"/>
    <w:rsid w:val="00EE087D"/>
    <w:rsid w:val="00F10B98"/>
    <w:rsid w:val="00F823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4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semiHidden/>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s>
</file>

<file path=word/webSettings.xml><?xml version="1.0" encoding="utf-8"?>
<w:webSettings xmlns:r="http://schemas.openxmlformats.org/officeDocument/2006/relationships" xmlns:w="http://schemas.openxmlformats.org/wordprocessingml/2006/main">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29DB8-4984-4014-BFF8-6BFD924B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5118</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dcterms:created xsi:type="dcterms:W3CDTF">2012-04-03T09:53:00Z</dcterms:created>
  <dcterms:modified xsi:type="dcterms:W3CDTF">2012-04-04T14:50:00Z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Medical Association</vt:lpwstr>
  </property>
  <property fmtid="{D5CDD505-2E9C-101B-9397-08002B2CF9AE}" pid="5" name="Mendeley Recent Style Id 0_1">
    <vt:lpwstr>http://www.zotero.org/styles/ama</vt:lpwstr>
  </property>
  <property fmtid="{D5CDD505-2E9C-101B-9397-08002B2CF9AE}" pid="6" name="Mendeley Recent Style Name 1_1">
    <vt:lpwstr>American Political Science Association</vt:lpwstr>
  </property>
  <property fmtid="{D5CDD505-2E9C-101B-9397-08002B2CF9AE}" pid="7" name="Mendeley Recent Style Id 1_1">
    <vt:lpwstr>http://www.zotero.org/styles/apsa</vt:lpwstr>
  </property>
  <property fmtid="{D5CDD505-2E9C-101B-9397-08002B2CF9AE}" pid="8" name="Mendeley Recent Style Name 2_1">
    <vt:lpwstr>American Psychological Association 6th Edition</vt:lpwstr>
  </property>
  <property fmtid="{D5CDD505-2E9C-101B-9397-08002B2CF9AE}" pid="9" name="Mendeley Recent Style Id 2_1">
    <vt:lpwstr>http://www.zotero.org/styles/apa</vt:lpwstr>
  </property>
  <property fmtid="{D5CDD505-2E9C-101B-9397-08002B2CF9AE}" pid="10" name="Mendeley Recent Style Name 3_1">
    <vt:lpwstr>American Sociological Association</vt:lpwstr>
  </property>
  <property fmtid="{D5CDD505-2E9C-101B-9397-08002B2CF9AE}" pid="11" name="Mendeley Recent Style Id 3_1">
    <vt:lpwstr>http://www.zotero.org/styles/asa</vt:lpwstr>
  </property>
  <property fmtid="{D5CDD505-2E9C-101B-9397-08002B2CF9AE}" pid="12" name="Mendeley Recent Style Name 4_1">
    <vt:lpwstr>Chicago Manual of Style (Author-Date format)</vt:lpwstr>
  </property>
  <property fmtid="{D5CDD505-2E9C-101B-9397-08002B2CF9AE}" pid="13" name="Mendeley Recent Style Id 4_1">
    <vt:lpwstr>http://www.zotero.org/styles/chicago-author-date</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Modern Humanities Research Association (Note with Bibliography)</vt:lpwstr>
  </property>
  <property fmtid="{D5CDD505-2E9C-101B-9397-08002B2CF9AE}" pid="19" name="Mendeley Recent Style Id 7_1">
    <vt:lpwstr>http://www.zotero.org/styles/mhra</vt:lpwstr>
  </property>
  <property fmtid="{D5CDD505-2E9C-101B-9397-08002B2CF9AE}" pid="20" name="Mendeley Recent Style Name 8_1">
    <vt:lpwstr>Modern Language Association</vt:lpwstr>
  </property>
  <property fmtid="{D5CDD505-2E9C-101B-9397-08002B2CF9AE}" pid="21" name="Mendeley Recent Style Id 8_1">
    <vt:lpwstr>http://www.zotero.org/styles/mla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