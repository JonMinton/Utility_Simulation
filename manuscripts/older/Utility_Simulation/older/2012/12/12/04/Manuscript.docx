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7E2AF9" w:rsidRPr="007E2AF9" w:rsidRDefault="007E2AF9" w:rsidP="007E2AF9">
      <w:pPr>
        <w:rPr>
          <w:lang w:val="en-US" w:bidi="en-US"/>
        </w:rPr>
      </w:pPr>
      <w:r>
        <w:rPr>
          <w:lang w:val="en-US" w:bidi="en-US"/>
        </w:rPr>
        <w:t>[To start again on]</w:t>
      </w:r>
    </w:p>
    <w:p w:rsidR="000D28AB" w:rsidRDefault="000D28AB" w:rsidP="000D28AB">
      <w:pPr>
        <w:pStyle w:val="Heading1"/>
      </w:pPr>
      <w:r>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r w:rsidR="007518F5">
        <w:t xml:space="preserve">The method differs from regression-type </w:t>
      </w:r>
      <w:proofErr w:type="gramStart"/>
      <w:r w:rsidR="001A1307">
        <w:t>mapping  or</w:t>
      </w:r>
      <w:proofErr w:type="gramEnd"/>
      <w:r w:rsidR="001A1307">
        <w:t xml:space="preserve"> cross-walking </w:t>
      </w:r>
      <w:r w:rsidR="007518F5">
        <w:t xml:space="preserve">approaches in that it involves producing simple representations of the individual level data as an intermediate stage to mapping from </w:t>
      </w:r>
      <w:r w:rsidR="001A006F">
        <w:t xml:space="preserve">a </w:t>
      </w:r>
      <w:r w:rsidR="007518F5">
        <w:t>larger</w:t>
      </w:r>
      <w:r w:rsidR="001A006F">
        <w:t xml:space="preserve"> number</w:t>
      </w:r>
      <w:r w:rsidR="007518F5">
        <w:t xml:space="preserve"> to </w:t>
      </w:r>
      <w:r w:rsidR="001A006F">
        <w:t xml:space="preserve"> a </w:t>
      </w:r>
      <w:r w:rsidR="007518F5">
        <w:t xml:space="preserve">smaller number of </w:t>
      </w:r>
      <w:r w:rsidR="001A1307">
        <w:t xml:space="preserve">utility </w:t>
      </w:r>
      <w:r w:rsidR="007518F5">
        <w:t>states.</w:t>
      </w:r>
      <w:r w:rsidR="00E961A7" w:rsidRPr="00E961A7">
        <w:rPr>
          <w:highlight w:val="yellow"/>
        </w:rPr>
        <w:t xml:space="preserve"> </w:t>
      </w:r>
      <w:r w:rsidR="004C25D9">
        <w:rPr>
          <w:highlight w:val="yellow"/>
        </w:rPr>
        <w:fldChar w:fldCharType="begin" w:fldLock="1"/>
      </w:r>
      <w:r w:rsidR="004E6CD8">
        <w:rPr>
          <w:highlight w:val="yellow"/>
        </w:rPr>
        <w:instrText>ADDIN CSL_CITATION { "citationItems" : [ { "id" : "ITEM-1", "itemData" : { "DOI" : "10.1093/bmb/ldr049",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Pr>
          <w:highlight w:val="yellow"/>
        </w:rPr>
        <w:fldChar w:fldCharType="separate"/>
      </w:r>
      <w:r w:rsidR="004C25D9" w:rsidRPr="004C25D9">
        <w:rPr>
          <w:noProof/>
          <w:highlight w:val="yellow"/>
        </w:rPr>
        <w:t>(1)</w:t>
      </w:r>
      <w:r w:rsidR="004C25D9">
        <w:rPr>
          <w:highlight w:val="yellow"/>
        </w:rPr>
        <w:fldChar w:fldCharType="end"/>
      </w:r>
      <w:r w:rsidR="007518F5">
        <w:t xml:space="preserve"> </w:t>
      </w:r>
    </w:p>
    <w:p w:rsidR="007518F5"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and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The method described was developed when trying to build a model of the consequences of prescribing oral anticoagulants (OACs) in the management of atrial fibrillation</w:t>
      </w:r>
      <w:r w:rsidR="005D6A01">
        <w:t xml:space="preserve"> (AF)</w:t>
      </w:r>
      <w:r>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lastRenderedPageBreak/>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we need </w:t>
      </w:r>
      <w:r w:rsidR="00425694">
        <w:t>are</w:t>
      </w:r>
      <w:r w:rsidR="00585CB9">
        <w:t xml:space="preserve"> the </w:t>
      </w:r>
      <w:r w:rsidRPr="007A1D5D">
        <w:t>mean utilities associated wi</w:t>
      </w:r>
      <w:r w:rsidR="004C25D9">
        <w:t>th each of the larger number of</w:t>
      </w:r>
      <w:r w:rsidR="00357E95">
        <w:t xml:space="preserve"> health </w:t>
      </w:r>
      <w:proofErr w:type="gramStart"/>
      <w:r w:rsidRPr="007A1D5D">
        <w:t xml:space="preserve">states </w:t>
      </w:r>
      <w:ins w:id="0" w:author="Ralph Crott" w:date="2012-11-20T12:38:00Z">
        <w:r w:rsidR="00357E95">
          <w:t xml:space="preserve"> </w:t>
        </w:r>
      </w:ins>
      <w:r w:rsidRPr="007A1D5D">
        <w:t>(</w:t>
      </w:r>
      <w:proofErr w:type="spellStart"/>
      <w:proofErr w:type="gramEnd"/>
      <w:r w:rsidRPr="007A1D5D">
        <w:t>mRS</w:t>
      </w:r>
      <w:proofErr w:type="spellEnd"/>
      <w:r w:rsidRPr="007A1D5D">
        <w:t xml:space="preserve"> states in </w:t>
      </w:r>
      <w:r w:rsidR="00042492">
        <w:t>this paper</w:t>
      </w:r>
      <w:r w:rsidRPr="007A1D5D">
        <w:t xml:space="preserve">). </w:t>
      </w:r>
      <w:r w:rsidR="00585CB9">
        <w:t xml:space="preserve">The second type of information </w:t>
      </w:r>
      <w:r w:rsidRPr="007A1D5D">
        <w:t xml:space="preserve">we need </w:t>
      </w:r>
      <w:r w:rsidR="00585CB9">
        <w:t xml:space="preserve">is </w:t>
      </w:r>
      <w:r w:rsidRPr="007A1D5D">
        <w:t xml:space="preserve">the distribution of patients in each of these </w:t>
      </w:r>
      <w:r w:rsidR="004C25D9">
        <w:t>health states</w:t>
      </w:r>
      <w:r w:rsidRPr="007A1D5D">
        <w:t xml:space="preserve">.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examples, the first two pieces of information were provided in a previous </w:t>
      </w:r>
      <w:r w:rsidR="00264389">
        <w:t>paper published in MDM in 2010, which we refer to as our ‘source paper’.</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4E6CD8">
        <w:instrText>ADDIN CSL_CITATION { "citationItems" : [ { "id" : "ITEM-1", "itemData" : { "DOI" : "10.1161/01.STR.19.5.604",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336D04">
        <w:fldChar w:fldCharType="separate"/>
      </w:r>
      <w:r w:rsidR="004C25D9" w:rsidRPr="004C25D9">
        <w:rPr>
          <w:noProof/>
        </w:rPr>
        <w:t>(3)</w:t>
      </w:r>
      <w:r w:rsidR="00336D04">
        <w:fldChar w:fldCharType="end"/>
      </w:r>
      <w:r>
        <w:t>, and originally based on a 1957 paper by J Rankin.</w:t>
      </w:r>
      <w:r w:rsidR="00336D04">
        <w:fldChar w:fldCharType="begin" w:fldLock="1"/>
      </w:r>
      <w:r w:rsidR="004E6CD8">
        <w:instrText>ADDIN CSL_CITATION { "citationItems" : [ { "id" : "ITEM-1", "itemData" : { "author" : [ { "dropping-particle" : "", "family" : "RANKIN", "given" : "J", "non-dropping-particle" : "", "parse-names" : false, "suffix" : ""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336D04">
        <w:fldChar w:fldCharType="separate"/>
      </w:r>
      <w:r w:rsidR="004C25D9" w:rsidRPr="004C25D9">
        <w:rPr>
          <w:noProof/>
        </w:rPr>
        <w:t>(4)</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4E6CD8">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336D04">
        <w:fldChar w:fldCharType="separate"/>
      </w:r>
      <w:r w:rsidR="004C25D9" w:rsidRPr="004C25D9">
        <w:rPr>
          <w:noProof/>
        </w:rPr>
        <w:t>(5)</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431A06">
        <w:t xml:space="preserve"> OXVASC</w:t>
      </w:r>
      <w:r w:rsidR="000D0043">
        <w:t xml:space="preserve"> is a large scale population-based cohort</w:t>
      </w:r>
      <w:r w:rsidR="00843868">
        <w:t>, initiated in 2002,</w:t>
      </w:r>
      <w:r w:rsidR="000D0043">
        <w:t xml:space="preserve"> involving almost 100,000 individuals registered in Oxfordshire.</w:t>
      </w:r>
      <w:r w:rsidR="00336D04">
        <w:fldChar w:fldCharType="begin" w:fldLock="1"/>
      </w:r>
      <w:r w:rsidR="004E6CD8">
        <w:instrText>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"(6)" }, "properties" : { "noteIndex" : 0 }, "schema" : "https://github.com/citation-style-language/schema/raw/master/csl-citation.json" }</w:instrText>
      </w:r>
      <w:r w:rsidR="00336D04">
        <w:fldChar w:fldCharType="separate"/>
      </w:r>
      <w:r w:rsidR="004C25D9" w:rsidRPr="004C25D9">
        <w:rPr>
          <w:noProof/>
        </w:rPr>
        <w:t>(6)</w:t>
      </w:r>
      <w:r w:rsidR="00336D04">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The ordinary least squares (OLS) based mean estimates for the utility associated with each state, combined with the standard deviations around these mean estimates, were also reported</w:t>
      </w:r>
      <w:r w:rsidR="0015167B">
        <w:t xml:space="preserve"> in the source paper</w:t>
      </w:r>
      <w:r w:rsidR="00BE67CC">
        <w:t>.</w:t>
      </w:r>
    </w:p>
    <w:p w:rsidR="00CA0AD2" w:rsidRDefault="00CA0AD2" w:rsidP="00CA0AD2">
      <w:pPr>
        <w:pStyle w:val="Heading3"/>
      </w:pPr>
      <w:r>
        <w:t>Category mapping assumptions made</w:t>
      </w:r>
    </w:p>
    <w:p w:rsidR="00CA0AD2" w:rsidRDefault="005D6A01" w:rsidP="00CA0AD2">
      <w:pPr>
        <w:spacing w:line="360" w:lineRule="auto"/>
        <w:jc w:val="both"/>
      </w:pPr>
      <w:r w:rsidRPr="005D6A01">
        <w:lastRenderedPageBreak/>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336D04">
        <w:fldChar w:fldCharType="begin"/>
      </w:r>
      <w:r w:rsidR="00585CB9">
        <w:instrText xml:space="preserve"> REF _Ref331416679 \h </w:instrText>
      </w:r>
      <w:r w:rsidR="00336D04">
        <w:fldChar w:fldCharType="separate"/>
      </w:r>
      <w:r w:rsidR="00585CB9">
        <w:t xml:space="preserve">Table </w:t>
      </w:r>
      <w:r w:rsidR="00585CB9">
        <w:rPr>
          <w:noProof/>
        </w:rPr>
        <w:t>1</w:t>
      </w:r>
      <w:r w:rsidR="00336D04">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15167B" w:rsidRDefault="00425694" w:rsidP="004C25D9">
      <w:pPr>
        <w:spacing w:line="360" w:lineRule="auto"/>
        <w:jc w:val="center"/>
      </w:pPr>
      <w:r>
        <w:t>[</w:t>
      </w:r>
      <w:r w:rsidR="0015167B">
        <w:t>INSERT TABLE 1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AB58D4">
        <w:t xml:space="preserve">Figure </w:t>
      </w:r>
      <w:r w:rsidR="00AB58D4">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333488">
        <w:t xml:space="preserve">Figure </w:t>
      </w:r>
      <w:r w:rsidR="00333488">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425694"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t>Figure 2</w:t>
      </w:r>
      <w:r w:rsidR="00357E95">
        <w:fldChar w:fldCharType="end"/>
      </w:r>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ins w:id="1" w:author="Ralph Crott" w:date="2012-11-20T13:32:00Z">
        <w:r w:rsidR="0015167B">
          <w:t xml:space="preserve"> </w:t>
        </w:r>
      </w:ins>
      <w:r w:rsidRPr="0022085B">
        <w:t xml:space="preserve">using cell counts from table 1 of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6849D8">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6849D8">
        <w:t>Figure 2</w:t>
      </w:r>
      <w:r w:rsidR="00357E95">
        <w:fldChar w:fldCharType="end"/>
      </w:r>
      <w:r w:rsidR="006849D8">
        <w:t xml:space="preserve">). </w:t>
      </w:r>
      <w:r w:rsidR="008B75EC">
        <w:fldChar w:fldCharType="begin"/>
      </w:r>
      <w:r w:rsidR="008B75EC">
        <w:instrText xml:space="preserve"> REF _Ref342390844 \h </w:instrText>
      </w:r>
      <w:r w:rsidR="008B75EC">
        <w:fldChar w:fldCharType="separate"/>
      </w:r>
      <w:r w:rsidR="008B75EC">
        <w:t xml:space="preserve">Table </w:t>
      </w:r>
      <w:r w:rsidR="008B75EC">
        <w:rPr>
          <w:noProof/>
        </w:rPr>
        <w:t>1</w:t>
      </w:r>
      <w:r w:rsidR="008B75EC">
        <w:fldChar w:fldCharType="end"/>
      </w:r>
      <w:r w:rsidR="008B75EC">
        <w:t xml:space="preserve"> </w:t>
      </w:r>
      <w:r w:rsidR="00425694">
        <w:t xml:space="preserve">shows how to do this in R. </w:t>
      </w:r>
    </w:p>
    <w:tbl>
      <w:tblPr>
        <w:tblStyle w:val="TableGrid"/>
        <w:tblW w:w="0" w:type="auto"/>
        <w:tblLook w:val="04A0" w:firstRow="1" w:lastRow="0" w:firstColumn="1" w:lastColumn="0" w:noHBand="0" w:noVBand="1"/>
      </w:tblPr>
      <w:tblGrid>
        <w:gridCol w:w="9242"/>
      </w:tblGrid>
      <w:tr w:rsidR="00425694" w:rsidTr="00425694">
        <w:tc>
          <w:tcPr>
            <w:tcW w:w="9242" w:type="dxa"/>
          </w:tcPr>
          <w:p w:rsidR="00425694" w:rsidRDefault="00425694" w:rsidP="00425694">
            <w:pPr>
              <w:spacing w:line="360" w:lineRule="auto"/>
              <w:jc w:val="both"/>
            </w:pPr>
            <w:r>
              <w:t xml:space="preserve">The R code for doing this is: </w:t>
            </w:r>
          </w:p>
          <w:p w:rsidR="00425694" w:rsidRDefault="00425694" w:rsidP="00425694">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w:t>
            </w:r>
            <w:r>
              <w:rPr>
                <w:rFonts w:ascii="Courier New" w:hAnsi="Courier New"/>
              </w:rPr>
              <w:t>SA, c(61, 143, 111, 82, 24, 4))</w:t>
            </w:r>
          </w:p>
          <w:p w:rsidR="00425694" w:rsidRPr="00425694" w:rsidRDefault="00425694" w:rsidP="008B75EC">
            <w:pPr>
              <w:keepNext/>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samples used in probabilistic sensitivity analysis (PSA), and </w:t>
            </w:r>
            <w:proofErr w:type="gramStart"/>
            <w:r>
              <w:t>c(</w:t>
            </w:r>
            <w:proofErr w:type="gramEnd"/>
            <w:r>
              <w:t xml:space="preserve">61, 143, 111, 82, 24, 4) providing the </w:t>
            </w:r>
            <w:r>
              <w:lastRenderedPageBreak/>
              <w:t xml:space="preserve">parameter values for the </w:t>
            </w:r>
            <w:proofErr w:type="spellStart"/>
            <w:r>
              <w:t>Dirichlet</w:t>
            </w:r>
            <w:proofErr w:type="spellEnd"/>
            <w:r>
              <w:t xml:space="preserve"> function. These parameter values are taken directly from the source paper.</w:t>
            </w:r>
          </w:p>
        </w:tc>
      </w:tr>
    </w:tbl>
    <w:p w:rsidR="00425694" w:rsidRDefault="008B75EC" w:rsidP="008B75EC">
      <w:pPr>
        <w:pStyle w:val="Caption"/>
        <w:rPr>
          <w:ins w:id="2" w:author="Jon Minton" w:date="2012-12-04T12:59:00Z"/>
        </w:rPr>
      </w:pPr>
      <w:bookmarkStart w:id="3" w:name="_Ref342390844"/>
      <w:r>
        <w:lastRenderedPageBreak/>
        <w:t xml:space="preserve">Table </w:t>
      </w:r>
      <w:fldSimple w:instr=" SEQ Table \* ARABIC ">
        <w:r w:rsidR="001924BA">
          <w:rPr>
            <w:noProof/>
          </w:rPr>
          <w:t>1</w:t>
        </w:r>
      </w:fldSimple>
      <w:bookmarkEnd w:id="3"/>
      <w:r>
        <w:t xml:space="preserve"> Example code for simulating proportions in each </w:t>
      </w:r>
      <w:proofErr w:type="spellStart"/>
      <w:proofErr w:type="gramStart"/>
      <w:r>
        <w:t>mRS</w:t>
      </w:r>
      <w:proofErr w:type="spellEnd"/>
      <w:proofErr w:type="gramEnd"/>
      <w:r>
        <w:t xml:space="preserve"> state</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6922C5" w:rsidRDefault="008B75EC" w:rsidP="006849D8">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to produce a large number of simulated </w:t>
      </w:r>
      <w:r>
        <w:t xml:space="preserve">utility distributions for </w:t>
      </w:r>
      <w:r w:rsidR="00835A98">
        <w:t xml:space="preserve">each state, </w:t>
      </w:r>
      <w:r>
        <w:t>a</w:t>
      </w:r>
      <w:r w:rsidR="006922C5">
        <w:t xml:space="preserve">ssuming that the distributions of values for each state followed a normal distribution. </w:t>
      </w:r>
      <w:r w:rsidR="00835A98">
        <w:t xml:space="preserve">This process allows parameter uncertainty at this stage to be propagated through to later stages rather than disregarded. </w:t>
      </w:r>
      <w:r w:rsidR="006922C5">
        <w:t xml:space="preserve">Table X presents an example of this process in R. </w:t>
      </w:r>
    </w:p>
    <w:tbl>
      <w:tblPr>
        <w:tblStyle w:val="TableGrid"/>
        <w:tblW w:w="0" w:type="auto"/>
        <w:tblLook w:val="04A0" w:firstRow="1" w:lastRow="0" w:firstColumn="1" w:lastColumn="0" w:noHBand="0" w:noVBand="1"/>
      </w:tblPr>
      <w:tblGrid>
        <w:gridCol w:w="9242"/>
      </w:tblGrid>
      <w:tr w:rsidR="006922C5" w:rsidTr="006922C5">
        <w:tc>
          <w:tcPr>
            <w:tcW w:w="9242" w:type="dxa"/>
          </w:tcPr>
          <w:p w:rsidR="006922C5" w:rsidRDefault="006922C5" w:rsidP="006922C5">
            <w:pPr>
              <w:spacing w:line="360" w:lineRule="auto"/>
              <w:jc w:val="both"/>
            </w:pPr>
            <w:r>
              <w:t xml:space="preserve">The R code for doing this for the </w:t>
            </w:r>
            <w:proofErr w:type="spellStart"/>
            <w:r>
              <w:t>mRS</w:t>
            </w:r>
            <w:proofErr w:type="spellEnd"/>
            <w:r>
              <w:t xml:space="preserve"> 3 state is:</w:t>
            </w:r>
          </w:p>
          <w:p w:rsidR="006922C5" w:rsidRPr="00AC177B" w:rsidRDefault="006922C5" w:rsidP="006922C5">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6922C5" w:rsidRDefault="006922C5" w:rsidP="000100A7">
            <w:pPr>
              <w:spacing w:line="360" w:lineRule="auto"/>
              <w:jc w:val="both"/>
            </w:pPr>
            <w:r>
              <w:t xml:space="preserve">Where 0.545 is the mean utility reported in the source paper for this </w:t>
            </w:r>
            <w:proofErr w:type="spellStart"/>
            <w:r>
              <w:t>mRS</w:t>
            </w:r>
            <w:proofErr w:type="spellEnd"/>
            <w:r>
              <w:t xml:space="preserve"> state, and 0.277 is the standard </w:t>
            </w:r>
            <w:r>
              <w:t xml:space="preserve">deviation report. </w:t>
            </w:r>
            <w:r>
              <w:t xml:space="preserve">The simulated values for the other </w:t>
            </w:r>
            <w:proofErr w:type="spellStart"/>
            <w:r>
              <w:t>mRS</w:t>
            </w:r>
            <w:proofErr w:type="spellEnd"/>
            <w:r>
              <w:t xml:space="preserve"> states are produced similarly</w:t>
            </w:r>
            <w:r>
              <w:t>.</w:t>
            </w:r>
          </w:p>
        </w:tc>
      </w:tr>
    </w:tbl>
    <w:p w:rsidR="00FB0752" w:rsidRDefault="006922C5" w:rsidP="00FC6134">
      <w:pPr>
        <w:pStyle w:val="Caption"/>
      </w:pPr>
      <w:r>
        <w:t xml:space="preserve">Table </w:t>
      </w:r>
      <w:fldSimple w:instr=" SEQ Table \* ARABIC ">
        <w:r w:rsidR="001924BA">
          <w:rPr>
            <w:noProof/>
          </w:rPr>
          <w:t>2</w:t>
        </w:r>
      </w:fldSimple>
      <w:r>
        <w:t xml:space="preserve"> Example code for producing random draws from a normal distribution. </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In the economic model we developed, utility multipliers rather than uti</w:t>
      </w:r>
      <w:r w:rsidR="000100A7">
        <w:t xml:space="preserve">lity values themselves were used, so that the multipliers could be applied to populations with different baseline utility values. </w:t>
      </w:r>
      <w:r w:rsidR="000100A7">
        <w:t>Producing utility multipliers in this way means that uncertainty in both the numerator and denominator values are incorporated in the simulation.</w:t>
      </w:r>
      <w:r w:rsidR="000100A7">
        <w:t xml:space="preserve"> </w:t>
      </w:r>
      <w:r w:rsidR="000100A7">
        <w:fldChar w:fldCharType="begin"/>
      </w:r>
      <w:r w:rsidR="000100A7">
        <w:instrText xml:space="preserve"> REF _Ref342394690 \h </w:instrText>
      </w:r>
      <w:r w:rsidR="000100A7">
        <w:fldChar w:fldCharType="separate"/>
      </w:r>
      <w:r w:rsidR="000100A7">
        <w:t xml:space="preserve">Table </w:t>
      </w:r>
      <w:r w:rsidR="000100A7">
        <w:rPr>
          <w:noProof/>
        </w:rPr>
        <w:t>3</w:t>
      </w:r>
      <w:r w:rsidR="000100A7">
        <w:fldChar w:fldCharType="end"/>
      </w:r>
      <w:r w:rsidR="000100A7">
        <w:t xml:space="preserve"> describes this procedure in more detail. </w:t>
      </w:r>
    </w:p>
    <w:tbl>
      <w:tblPr>
        <w:tblStyle w:val="TableGrid"/>
        <w:tblW w:w="0" w:type="auto"/>
        <w:tblLook w:val="04A0" w:firstRow="1" w:lastRow="0" w:firstColumn="1" w:lastColumn="0" w:noHBand="0" w:noVBand="1"/>
      </w:tblPr>
      <w:tblGrid>
        <w:gridCol w:w="9242"/>
      </w:tblGrid>
      <w:tr w:rsidR="000100A7" w:rsidTr="000100A7">
        <w:tc>
          <w:tcPr>
            <w:tcW w:w="9242" w:type="dxa"/>
          </w:tcPr>
          <w:p w:rsidR="000100A7" w:rsidRDefault="000100A7" w:rsidP="000100A7">
            <w:pPr>
              <w:spacing w:line="360" w:lineRule="auto"/>
              <w:jc w:val="both"/>
            </w:pPr>
            <w:r w:rsidRPr="00C6302C">
              <w:t>To turn the utility simulations into utility multipliers</w:t>
            </w:r>
            <w:r>
              <w:t xml:space="preserve"> (indicated in node 5 of </w:t>
            </w:r>
            <w:r w:rsidRPr="0022085B">
              <w:t xml:space="preserve">both </w:t>
            </w:r>
            <w:r>
              <w:fldChar w:fldCharType="begin"/>
            </w:r>
            <w:r>
              <w:instrText xml:space="preserve"> REF _Ref331400926 \h  \* MERGEFORMAT </w:instrText>
            </w:r>
            <w:r>
              <w:fldChar w:fldCharType="separate"/>
            </w:r>
            <w:r>
              <w:t>Figure 1</w:t>
            </w:r>
            <w:r>
              <w:fldChar w:fldCharType="end"/>
            </w:r>
            <w:r w:rsidRPr="0022085B">
              <w:t xml:space="preserve"> and </w:t>
            </w:r>
            <w:r>
              <w:fldChar w:fldCharType="begin"/>
            </w:r>
            <w:r>
              <w:instrText xml:space="preserve"> REF _Ref336007551 \h  \* MERGEFORMAT </w:instrText>
            </w:r>
            <w:r>
              <w:fldChar w:fldCharType="separate"/>
            </w:r>
            <w:r>
              <w:t>Figure 2</w:t>
            </w:r>
            <w:r>
              <w:fldChar w:fldCharType="end"/>
            </w:r>
            <w:r>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r w:rsidRPr="00C6302C">
              <w:t>mRS</w:t>
            </w:r>
            <w:proofErr w:type="spellEnd"/>
            <w:r w:rsidRPr="00C6302C">
              <w:t xml:space="preserve"> states 1-5 were therefore produced by dividing simulated values from the more severe category by simulated val</w:t>
            </w:r>
            <w:r>
              <w:t xml:space="preserve">ues from the </w:t>
            </w:r>
            <w:proofErr w:type="spellStart"/>
            <w:r>
              <w:t>mRS</w:t>
            </w:r>
            <w:proofErr w:type="spellEnd"/>
            <w:r>
              <w:t xml:space="preserve"> 0 distribution. T</w:t>
            </w:r>
            <w:r>
              <w:t xml:space="preserve">he R command for producing the utility multiplier associated with </w:t>
            </w:r>
            <w:proofErr w:type="spellStart"/>
            <w:r>
              <w:t>mRS</w:t>
            </w:r>
            <w:proofErr w:type="spellEnd"/>
            <w:r>
              <w:t xml:space="preserve"> 3, for example, is simply: </w:t>
            </w:r>
          </w:p>
          <w:p w:rsidR="000100A7" w:rsidRPr="00AC177B" w:rsidRDefault="000100A7" w:rsidP="000100A7">
            <w:pPr>
              <w:rPr>
                <w:rFonts w:ascii="Courier New" w:hAnsi="Courier New"/>
              </w:rPr>
            </w:pPr>
            <w:r w:rsidRPr="00AC177B">
              <w:rPr>
                <w:rFonts w:ascii="Courier New" w:hAnsi="Courier New"/>
              </w:rPr>
              <w:t>mult.s3 &lt;- s3/s0</w:t>
            </w:r>
          </w:p>
          <w:p w:rsidR="000100A7" w:rsidRDefault="000100A7" w:rsidP="000100A7">
            <w:pPr>
              <w:keepNext/>
              <w:spacing w:line="360" w:lineRule="auto"/>
              <w:jc w:val="both"/>
            </w:pPr>
            <w:r>
              <w:t xml:space="preserve">This produces a vector of length N.PSA, because both s3 and s0 are also vectors of length N.PSA. The multipliers associated with the other </w:t>
            </w:r>
            <w:proofErr w:type="spellStart"/>
            <w:r>
              <w:t>mRS</w:t>
            </w:r>
            <w:proofErr w:type="spellEnd"/>
            <w:r>
              <w:t xml:space="preserve"> states are produced similarly.</w:t>
            </w:r>
          </w:p>
        </w:tc>
      </w:tr>
    </w:tbl>
    <w:p w:rsidR="000100A7" w:rsidRPr="00C6302C" w:rsidRDefault="000100A7" w:rsidP="000100A7">
      <w:pPr>
        <w:pStyle w:val="Caption"/>
      </w:pPr>
      <w:bookmarkStart w:id="4" w:name="_Ref342394690"/>
      <w:r>
        <w:t xml:space="preserve">Table </w:t>
      </w:r>
      <w:fldSimple w:instr=" SEQ Table \* ARABIC ">
        <w:r w:rsidR="001924BA">
          <w:rPr>
            <w:noProof/>
          </w:rPr>
          <w:t>3</w:t>
        </w:r>
      </w:fldSimple>
      <w:bookmarkEnd w:id="4"/>
      <w:r>
        <w:t xml:space="preserve"> Example code for converting from utility values to utility multipliers </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rPr>
          <w:ins w:id="5" w:author="Ralph Crott" w:date="2012-11-20T13:43:00Z"/>
        </w:rPr>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FB793F">
        <w:rPr>
          <w:highlight w:val="yellow"/>
          <w:rPrChange w:id="6" w:author="Ralph Crott" w:date="2012-11-20T13:38:00Z">
            <w:rPr/>
          </w:rPrChange>
        </w:rPr>
        <w:t xml:space="preserve">. It </w:t>
      </w:r>
      <w:r w:rsidRPr="00FB793F">
        <w:rPr>
          <w:highlight w:val="yellow"/>
          <w:rPrChange w:id="7" w:author="Ralph Crott" w:date="2012-11-20T13:38:00Z">
            <w:rPr/>
          </w:rPrChange>
        </w:rPr>
        <w:lastRenderedPageBreak/>
        <w:t>would also be wrong to disregard parameter uncertainty due to the finite sample size on which these estimates are based</w:t>
      </w:r>
      <w:r w:rsidR="00844DCE">
        <w:t xml:space="preserve">. For example, there might be three mutually exclusive states A B C, and two samples of patients. In the first sample A=5, B=10, C=5, and in the second sample A=50, B=100, C=50. In both cases the proportion of the sample in each category was the same – 25%, 50%, 25% - but in the first case the smaller sample size means there is more uncertainty about the true proportion of patients in each category. </w:t>
      </w:r>
      <w:r w:rsidR="000100A7">
        <w:t xml:space="preserve"> </w:t>
      </w:r>
      <w:r w:rsidR="007237BA">
        <w:t xml:space="preserve">This is the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CC6261">
        <w:t xml:space="preserve">Figure </w:t>
      </w:r>
      <w:r w:rsidR="00CC6261">
        <w:rPr>
          <w:noProof/>
        </w:rPr>
        <w:t>3</w:t>
      </w:r>
      <w:r w:rsidR="00336D04">
        <w:fldChar w:fldCharType="end"/>
      </w:r>
      <w:r w:rsidR="00CC6261">
        <w:t>.</w:t>
      </w:r>
      <w:r w:rsidR="00844DCE">
        <w:t xml:space="preserve"> </w:t>
      </w:r>
      <w:r w:rsidR="001924BA">
        <w:fldChar w:fldCharType="begin"/>
      </w:r>
      <w:r w:rsidR="001924BA">
        <w:instrText xml:space="preserve"> REF _Ref342395900 \h </w:instrText>
      </w:r>
      <w:r w:rsidR="001924BA">
        <w:fldChar w:fldCharType="separate"/>
      </w:r>
      <w:r w:rsidR="001924BA">
        <w:t xml:space="preserve">Table </w:t>
      </w:r>
      <w:r w:rsidR="001924BA">
        <w:rPr>
          <w:noProof/>
        </w:rPr>
        <w:t>4</w:t>
      </w:r>
      <w:r w:rsidR="001924BA">
        <w:fldChar w:fldCharType="end"/>
      </w:r>
      <w:r w:rsidR="00844DCE">
        <w:t xml:space="preserve"> illustrates how to do this in R. </w:t>
      </w:r>
      <w:r w:rsidR="00CC6261">
        <w:t xml:space="preserve"> </w:t>
      </w:r>
      <w:ins w:id="8" w:author="Ralph Crott" w:date="2012-11-20T13:43:00Z">
        <w:r w:rsidR="00CC7206">
          <w:t xml:space="preserve"> </w:t>
        </w:r>
      </w:ins>
    </w:p>
    <w:p w:rsidR="00127524" w:rsidRDefault="00127524" w:rsidP="00127524">
      <w:pPr>
        <w:keepNext/>
      </w:pPr>
      <w:r>
        <w:rPr>
          <w:noProof/>
          <w:lang w:eastAsia="en-GB"/>
        </w:rPr>
        <w:drawing>
          <wp:inline distT="0" distB="0" distL="0" distR="0" wp14:anchorId="7E2F237F" wp14:editId="7171C21C">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27524" w:rsidRPr="00AB58D4" w:rsidRDefault="00127524" w:rsidP="00127524">
      <w:pPr>
        <w:pStyle w:val="Caption"/>
      </w:pPr>
      <w:bookmarkStart w:id="9" w:name="_Ref336020267"/>
      <w:r>
        <w:t xml:space="preserve">Figure </w:t>
      </w:r>
      <w:r w:rsidR="00336D04">
        <w:fldChar w:fldCharType="begin"/>
      </w:r>
      <w:r w:rsidR="006E201E">
        <w:instrText xml:space="preserve"> SEQ Figure \* ARABIC </w:instrText>
      </w:r>
      <w:r w:rsidR="00336D04">
        <w:fldChar w:fldCharType="separate"/>
      </w:r>
      <w:r>
        <w:rPr>
          <w:noProof/>
        </w:rPr>
        <w:t>3</w:t>
      </w:r>
      <w:r w:rsidR="00336D04">
        <w:rPr>
          <w:noProof/>
        </w:rPr>
        <w:fldChar w:fldCharType="end"/>
      </w:r>
      <w:bookmarkEnd w:id="9"/>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tbl>
      <w:tblPr>
        <w:tblStyle w:val="TableGrid"/>
        <w:tblW w:w="0" w:type="auto"/>
        <w:tblLook w:val="04A0" w:firstRow="1" w:lastRow="0" w:firstColumn="1" w:lastColumn="0" w:noHBand="0" w:noVBand="1"/>
      </w:tblPr>
      <w:tblGrid>
        <w:gridCol w:w="9242"/>
      </w:tblGrid>
      <w:tr w:rsidR="00844DCE" w:rsidTr="00844DCE">
        <w:tc>
          <w:tcPr>
            <w:tcW w:w="9242" w:type="dxa"/>
          </w:tcPr>
          <w:p w:rsidR="00844DCE" w:rsidRDefault="00844DCE" w:rsidP="00844DCE">
            <w:pPr>
              <w:spacing w:line="360" w:lineRule="auto"/>
              <w:jc w:val="both"/>
            </w:pPr>
            <w:r>
              <w:t>T</w:t>
            </w:r>
            <w:r>
              <w:t xml:space="preserve">he R code for doing this for each draw from the </w:t>
            </w:r>
            <w:proofErr w:type="spellStart"/>
            <w:r>
              <w:t>Dirichlet</w:t>
            </w:r>
            <w:proofErr w:type="spellEnd"/>
            <w:r>
              <w:t xml:space="preserve"> distribution for the Independent state category is shown below: </w:t>
            </w:r>
          </w:p>
          <w:p w:rsidR="00844DCE" w:rsidRDefault="00844DCE" w:rsidP="00844DCE">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44DCE" w:rsidRPr="00AC177B" w:rsidRDefault="00844DCE" w:rsidP="00844DCE">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44DCE" w:rsidRPr="00AC177B" w:rsidRDefault="00844DCE" w:rsidP="00844DCE">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44DCE" w:rsidRDefault="00844DCE" w:rsidP="00844DCE">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tc>
      </w:tr>
    </w:tbl>
    <w:p w:rsidR="00844DCE" w:rsidRDefault="00844DCE">
      <w:pPr>
        <w:pStyle w:val="Caption"/>
      </w:pPr>
      <w:bookmarkStart w:id="10" w:name="_Ref342395900"/>
      <w:r>
        <w:t xml:space="preserve">Table </w:t>
      </w:r>
      <w:fldSimple w:instr=" SEQ Table \* ARABIC ">
        <w:r w:rsidR="001924BA">
          <w:rPr>
            <w:noProof/>
          </w:rPr>
          <w:t>4</w:t>
        </w:r>
      </w:fldSimple>
      <w:bookmarkEnd w:id="10"/>
      <w:r>
        <w:t xml:space="preserve"> Description of how to simulate uncertainty in the distribution of component states in each collapsed state</w:t>
      </w:r>
    </w:p>
    <w:p w:rsidR="00127524" w:rsidRDefault="00127524" w:rsidP="00127524">
      <w:pPr>
        <w:pStyle w:val="Heading3"/>
      </w:pPr>
      <w:r>
        <w:t>Producing weighted utility multiplier estimates for independent and dependent stroke categories</w:t>
      </w:r>
    </w:p>
    <w:p w:rsidR="006B36C8" w:rsidRDefault="001924BA" w:rsidP="001924BA">
      <w:pPr>
        <w:spacing w:line="360" w:lineRule="auto"/>
        <w:rPr>
          <w:ins w:id="11" w:author="Ralph Crott" w:date="2012-11-20T13:48:00Z"/>
        </w:rPr>
      </w:pPr>
      <w:r>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w:t>
      </w:r>
      <w:r>
        <w:fldChar w:fldCharType="begin"/>
      </w:r>
      <w:r>
        <w:instrText xml:space="preserve"> REF _Ref342396370 \h </w:instrText>
      </w:r>
      <w:r>
        <w:fldChar w:fldCharType="separate"/>
      </w:r>
      <w:r>
        <w:t xml:space="preserve">Table </w:t>
      </w:r>
      <w:r>
        <w:rPr>
          <w:noProof/>
        </w:rPr>
        <w:t>5</w:t>
      </w:r>
      <w:r>
        <w:fldChar w:fldCharType="end"/>
      </w:r>
      <w:r>
        <w:t xml:space="preserve"> describes how this process is conducted in R. The results of this process are distribution of predicted values for the utility associated with independent and dependent stroke states which takes into account both uncertainty in the predicted utilities for each of the component states, and uncertainty in the true proportion of each component state within each collapsed state. </w:t>
      </w:r>
    </w:p>
    <w:tbl>
      <w:tblPr>
        <w:tblStyle w:val="TableGrid"/>
        <w:tblW w:w="0" w:type="auto"/>
        <w:tblLook w:val="04A0" w:firstRow="1" w:lastRow="0" w:firstColumn="1" w:lastColumn="0" w:noHBand="0" w:noVBand="1"/>
      </w:tblPr>
      <w:tblGrid>
        <w:gridCol w:w="9242"/>
      </w:tblGrid>
      <w:tr w:rsidR="001924BA" w:rsidTr="001924BA">
        <w:tc>
          <w:tcPr>
            <w:tcW w:w="9242" w:type="dxa"/>
          </w:tcPr>
          <w:p w:rsidR="001924BA" w:rsidRDefault="001924BA" w:rsidP="001924BA">
            <w:pPr>
              <w:spacing w:line="360" w:lineRule="auto"/>
            </w:pPr>
            <w:r>
              <w:t>For the Independent state the R code for doing this is as follows:</w:t>
            </w:r>
          </w:p>
          <w:p w:rsidR="001924BA" w:rsidRPr="00AC177B" w:rsidRDefault="001924BA" w:rsidP="001924BA">
            <w:pPr>
              <w:rPr>
                <w:rFonts w:ascii="Courier New" w:hAnsi="Courier New"/>
              </w:rPr>
            </w:pPr>
            <w:proofErr w:type="spellStart"/>
            <w:r w:rsidRPr="00AC177B">
              <w:rPr>
                <w:rFonts w:ascii="Courier New" w:hAnsi="Courier New"/>
              </w:rPr>
              <w:lastRenderedPageBreak/>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924BA" w:rsidRDefault="001924BA" w:rsidP="001924BA">
            <w:pPr>
              <w:keepNext/>
              <w:spacing w:line="360" w:lineRule="auto"/>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w:t>
            </w:r>
            <w:r>
              <w:t>.</w:t>
            </w:r>
          </w:p>
        </w:tc>
      </w:tr>
    </w:tbl>
    <w:p w:rsidR="001924BA" w:rsidRDefault="001924BA" w:rsidP="001924BA">
      <w:pPr>
        <w:pStyle w:val="Caption"/>
      </w:pPr>
      <w:bookmarkStart w:id="12" w:name="_Ref342396370"/>
      <w:r>
        <w:lastRenderedPageBreak/>
        <w:t xml:space="preserve">Table </w:t>
      </w:r>
      <w:fldSimple w:instr=" SEQ Table \* ARABIC ">
        <w:r>
          <w:rPr>
            <w:noProof/>
          </w:rPr>
          <w:t>5</w:t>
        </w:r>
      </w:fldSimple>
      <w:bookmarkEnd w:id="12"/>
      <w:r>
        <w:t xml:space="preserve"> Description of how to produce weighted utility multiplier estimates for independent and dependent stroke categories</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FC6134">
        <w:t xml:space="preserve">Table </w:t>
      </w:r>
      <w:r w:rsidR="00FC6134">
        <w:rPr>
          <w:noProof/>
        </w:rPr>
        <w:t>6</w:t>
      </w:r>
      <w:r w:rsidR="00336D04">
        <w:fldChar w:fldCharType="end"/>
      </w:r>
      <w:r w:rsidR="00BB4688">
        <w:t xml:space="preserve"> below</w:t>
      </w:r>
      <w:r>
        <w:t xml:space="preserve">, and were previously reported in Holmes et al </w:t>
      </w:r>
      <w:r w:rsidR="00336D04">
        <w:fldChar w:fldCharType="begin" w:fldLock="1"/>
      </w:r>
      <w:r w:rsidR="004E6CD8">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"(7)" }, "properties" : { "noteIndex" : 0 }, "schema" : "https://github.com/citation-style-language/schema/raw/master/csl-citation.json" }</w:instrText>
      </w:r>
      <w:r w:rsidR="00336D04">
        <w:fldChar w:fldCharType="separate"/>
      </w:r>
      <w:r w:rsidR="004C25D9" w:rsidRPr="004C25D9">
        <w:rPr>
          <w:noProof/>
        </w:rPr>
        <w:t>(7)</w:t>
      </w:r>
      <w:r w:rsidR="00336D04">
        <w:fldChar w:fldCharType="end"/>
      </w:r>
      <w:r w:rsidR="00BB4688">
        <w:t>.</w:t>
      </w:r>
      <w:r w:rsidRPr="00A96231">
        <w:t xml:space="preserve"> </w:t>
      </w:r>
      <w:r>
        <w:t xml:space="preserve"> </w:t>
      </w:r>
    </w:p>
    <w:tbl>
      <w:tblPr>
        <w:tblStyle w:val="TableGrid"/>
        <w:tblW w:w="0" w:type="auto"/>
        <w:tblLook w:val="04A0" w:firstRow="1" w:lastRow="0" w:firstColumn="1" w:lastColumn="0" w:noHBand="0" w:noVBand="1"/>
      </w:tblPr>
      <w:tblGrid>
        <w:gridCol w:w="1809"/>
        <w:gridCol w:w="2694"/>
        <w:gridCol w:w="2693"/>
      </w:tblGrid>
      <w:tr w:rsidR="00544E74" w:rsidRPr="00EF4EB9" w:rsidTr="007518F5">
        <w:tc>
          <w:tcPr>
            <w:tcW w:w="1809" w:type="dxa"/>
          </w:tcPr>
          <w:p w:rsidR="00544E74" w:rsidRPr="00EF4EB9" w:rsidRDefault="00544E74" w:rsidP="00544E74">
            <w:pPr>
              <w:spacing w:line="360" w:lineRule="auto"/>
              <w:jc w:val="both"/>
              <w:rPr>
                <w:b/>
                <w:sz w:val="22"/>
                <w:szCs w:val="22"/>
              </w:rPr>
            </w:pPr>
            <w:r w:rsidRPr="00EF4EB9">
              <w:rPr>
                <w:b/>
                <w:sz w:val="22"/>
                <w:szCs w:val="22"/>
              </w:rPr>
              <w:t>Event category</w:t>
            </w:r>
          </w:p>
        </w:tc>
        <w:tc>
          <w:tcPr>
            <w:tcW w:w="2694" w:type="dxa"/>
          </w:tcPr>
          <w:p w:rsidR="00544E74" w:rsidRPr="00EF4EB9" w:rsidRDefault="00544E74" w:rsidP="00544E74">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44E74" w:rsidRPr="00EF4EB9" w:rsidRDefault="00544E74" w:rsidP="00544E74">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2</w:t>
            </w:r>
          </w:p>
        </w:tc>
        <w:tc>
          <w:tcPr>
            <w:tcW w:w="2694" w:type="dxa"/>
          </w:tcPr>
          <w:p w:rsidR="00544E74" w:rsidRPr="00EF4EB9" w:rsidRDefault="00544E74" w:rsidP="00544E74">
            <w:pPr>
              <w:spacing w:line="360" w:lineRule="auto"/>
              <w:jc w:val="both"/>
              <w:rPr>
                <w:sz w:val="22"/>
                <w:szCs w:val="22"/>
              </w:rPr>
            </w:pPr>
            <w:r w:rsidRPr="00EF4EB9">
              <w:rPr>
                <w:sz w:val="22"/>
                <w:szCs w:val="22"/>
              </w:rPr>
              <w:t>115.5</w:t>
            </w:r>
          </w:p>
        </w:tc>
        <w:tc>
          <w:tcPr>
            <w:tcW w:w="2693" w:type="dxa"/>
          </w:tcPr>
          <w:p w:rsidR="00544E74" w:rsidRPr="00EF4EB9" w:rsidRDefault="00544E74" w:rsidP="00544E74">
            <w:pPr>
              <w:spacing w:line="360" w:lineRule="auto"/>
              <w:jc w:val="both"/>
              <w:rPr>
                <w:sz w:val="22"/>
                <w:szCs w:val="22"/>
              </w:rPr>
            </w:pPr>
            <w:r w:rsidRPr="00EF4EB9">
              <w:rPr>
                <w:sz w:val="22"/>
                <w:szCs w:val="22"/>
              </w:rPr>
              <w:t>0.116 (0.097 to 0.136)</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3</w:t>
            </w:r>
          </w:p>
        </w:tc>
        <w:tc>
          <w:tcPr>
            <w:tcW w:w="2694" w:type="dxa"/>
          </w:tcPr>
          <w:p w:rsidR="00544E74" w:rsidRPr="00EF4EB9" w:rsidRDefault="00544E74" w:rsidP="00544E74">
            <w:pPr>
              <w:spacing w:line="360" w:lineRule="auto"/>
              <w:jc w:val="both"/>
              <w:rPr>
                <w:sz w:val="22"/>
                <w:szCs w:val="22"/>
              </w:rPr>
            </w:pPr>
            <w:r w:rsidRPr="00EF4EB9">
              <w:rPr>
                <w:sz w:val="22"/>
                <w:szCs w:val="22"/>
              </w:rPr>
              <w:t>140</w:t>
            </w:r>
          </w:p>
        </w:tc>
        <w:tc>
          <w:tcPr>
            <w:tcW w:w="2693" w:type="dxa"/>
          </w:tcPr>
          <w:p w:rsidR="00544E74" w:rsidRPr="00EF4EB9" w:rsidRDefault="00544E74" w:rsidP="00544E74">
            <w:pPr>
              <w:spacing w:line="360" w:lineRule="auto"/>
              <w:jc w:val="both"/>
              <w:rPr>
                <w:sz w:val="22"/>
                <w:szCs w:val="22"/>
              </w:rPr>
            </w:pPr>
            <w:r w:rsidRPr="00EF4EB9">
              <w:rPr>
                <w:sz w:val="22"/>
                <w:szCs w:val="22"/>
              </w:rPr>
              <w:t>0.140 (0.119 to 0.162)</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4</w:t>
            </w:r>
          </w:p>
        </w:tc>
        <w:tc>
          <w:tcPr>
            <w:tcW w:w="2694" w:type="dxa"/>
          </w:tcPr>
          <w:p w:rsidR="00544E74" w:rsidRPr="00EF4EB9" w:rsidRDefault="00544E74" w:rsidP="00544E74">
            <w:pPr>
              <w:spacing w:line="360" w:lineRule="auto"/>
              <w:jc w:val="both"/>
              <w:rPr>
                <w:sz w:val="22"/>
                <w:szCs w:val="22"/>
              </w:rPr>
            </w:pPr>
            <w:r w:rsidRPr="00EF4EB9">
              <w:rPr>
                <w:sz w:val="22"/>
                <w:szCs w:val="22"/>
              </w:rPr>
              <w:t>79.3</w:t>
            </w:r>
          </w:p>
        </w:tc>
        <w:tc>
          <w:tcPr>
            <w:tcW w:w="2693" w:type="dxa"/>
          </w:tcPr>
          <w:p w:rsidR="00544E74" w:rsidRPr="00EF4EB9" w:rsidRDefault="00544E74" w:rsidP="00544E74">
            <w:pPr>
              <w:keepNext/>
              <w:spacing w:line="360" w:lineRule="auto"/>
              <w:jc w:val="both"/>
              <w:rPr>
                <w:sz w:val="22"/>
                <w:szCs w:val="22"/>
              </w:rPr>
            </w:pPr>
            <w:r w:rsidRPr="00EF4EB9">
              <w:rPr>
                <w:sz w:val="22"/>
                <w:szCs w:val="22"/>
              </w:rPr>
              <w:t>0.079 (0.063 to 0.097)</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5</w:t>
            </w:r>
          </w:p>
        </w:tc>
        <w:tc>
          <w:tcPr>
            <w:tcW w:w="2694" w:type="dxa"/>
          </w:tcPr>
          <w:p w:rsidR="00544E74" w:rsidRPr="00EF4EB9" w:rsidRDefault="00544E74" w:rsidP="00544E74">
            <w:pPr>
              <w:spacing w:line="360" w:lineRule="auto"/>
              <w:jc w:val="both"/>
              <w:rPr>
                <w:sz w:val="22"/>
                <w:szCs w:val="22"/>
              </w:rPr>
            </w:pPr>
            <w:r w:rsidRPr="00EF4EB9">
              <w:rPr>
                <w:sz w:val="22"/>
                <w:szCs w:val="22"/>
              </w:rPr>
              <w:t>665.1</w:t>
            </w:r>
          </w:p>
        </w:tc>
        <w:tc>
          <w:tcPr>
            <w:tcW w:w="2693" w:type="dxa"/>
          </w:tcPr>
          <w:p w:rsidR="00544E74" w:rsidRPr="00EF4EB9" w:rsidRDefault="00544E74" w:rsidP="00BB4688">
            <w:pPr>
              <w:keepNext/>
              <w:spacing w:line="360" w:lineRule="auto"/>
              <w:jc w:val="both"/>
              <w:rPr>
                <w:sz w:val="22"/>
                <w:szCs w:val="22"/>
              </w:rPr>
            </w:pPr>
            <w:r w:rsidRPr="00EF4EB9">
              <w:rPr>
                <w:sz w:val="22"/>
                <w:szCs w:val="22"/>
              </w:rPr>
              <w:t>0.665 (0.636 to 0.694)</w:t>
            </w:r>
          </w:p>
        </w:tc>
      </w:tr>
    </w:tbl>
    <w:p w:rsidR="00BB4688" w:rsidRDefault="00BB4688">
      <w:pPr>
        <w:pStyle w:val="Caption"/>
      </w:pPr>
      <w:bookmarkStart w:id="13" w:name="_Ref339266939"/>
      <w:r>
        <w:t xml:space="preserve">Table </w:t>
      </w:r>
      <w:r w:rsidR="00357E95">
        <w:fldChar w:fldCharType="begin"/>
      </w:r>
      <w:r w:rsidR="00357E95">
        <w:instrText xml:space="preserve"> SEQ Table \* ARABIC </w:instrText>
      </w:r>
      <w:r w:rsidR="00357E95">
        <w:fldChar w:fldCharType="separate"/>
      </w:r>
      <w:r w:rsidR="00FC6134">
        <w:rPr>
          <w:noProof/>
        </w:rPr>
        <w:t>6</w:t>
      </w:r>
      <w:r w:rsidR="00357E95">
        <w:rPr>
          <w:noProof/>
        </w:rPr>
        <w:fldChar w:fldCharType="end"/>
      </w:r>
      <w:bookmarkEnd w:id="13"/>
      <w:r>
        <w:t xml:space="preserve"> Probability of GOS categories following non-fatal intracranial </w:t>
      </w:r>
      <w:proofErr w:type="spellStart"/>
      <w:r>
        <w:t>hemorrhage</w:t>
      </w:r>
      <w:proofErr w:type="spellEnd"/>
    </w:p>
    <w:p w:rsidR="00A8345F" w:rsidRDefault="00CE0229" w:rsidP="00A8345F">
      <w:pPr>
        <w:pStyle w:val="Heading3"/>
      </w:pPr>
      <w:r>
        <w:t>Bootstrapping means from the collapsed distributions</w:t>
      </w:r>
    </w:p>
    <w:p w:rsidR="006C77F9" w:rsidRDefault="00D3687D" w:rsidP="007237BA">
      <w:pPr>
        <w:spacing w:before="120" w:line="360" w:lineRule="auto"/>
        <w:jc w:val="both"/>
        <w:rPr>
          <w:ins w:id="14" w:author="Ralph Crott" w:date="2012-11-20T13:59:00Z"/>
        </w:rPr>
        <w:pPrChange w:id="15" w:author="Ralph Crott" w:date="2012-11-20T13:51:00Z">
          <w:pPr>
            <w:spacing w:line="360" w:lineRule="auto"/>
            <w:jc w:val="both"/>
          </w:pPr>
        </w:pPrChange>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 xml:space="preserve">was used, in which the distribution of predicted values was resampled with replacement to produce 1,000 simulated datasets, and the mean values of each of these datasets recorded.  </w:t>
      </w:r>
    </w:p>
    <w:p w:rsidR="006849D8" w:rsidRPr="0022085B" w:rsidRDefault="006849D8" w:rsidP="0022085B">
      <w:pPr>
        <w:spacing w:line="360" w:lineRule="auto"/>
        <w:jc w:val="both"/>
      </w:pPr>
    </w:p>
    <w:p w:rsidR="0022085B" w:rsidRPr="0022085B" w:rsidRDefault="0022085B" w:rsidP="0022085B">
      <w:pPr>
        <w:rPr>
          <w:lang w:val="en-US" w:bidi="en-US"/>
        </w:rPr>
      </w:pPr>
    </w:p>
    <w:p w:rsidR="0022085B" w:rsidRDefault="0022085B" w:rsidP="002A0218">
      <w:pPr>
        <w:spacing w:line="360" w:lineRule="auto"/>
        <w:jc w:val="both"/>
        <w:sectPr w:rsidR="0022085B" w:rsidSect="00AB58D4">
          <w:footerReference w:type="default" r:id="rId10"/>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042492" w:rsidP="00AB58D4">
      <w:pPr>
        <w:keepNext/>
        <w:spacing w:line="360" w:lineRule="auto"/>
        <w:jc w:val="both"/>
      </w:pPr>
      <w:r>
        <w:rPr>
          <w:noProof/>
          <w:lang w:eastAsia="en-GB"/>
        </w:rPr>
        <w:drawing>
          <wp:inline distT="0" distB="0" distL="0" distR="0" wp14:anchorId="3430997E" wp14:editId="477D5136">
            <wp:extent cx="886333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Dep Inde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3330" cy="3830320"/>
                    </a:xfrm>
                    <a:prstGeom prst="rect">
                      <a:avLst/>
                    </a:prstGeom>
                  </pic:spPr>
                </pic:pic>
              </a:graphicData>
            </a:graphic>
          </wp:inline>
        </w:drawing>
      </w:r>
    </w:p>
    <w:p w:rsidR="00AB58D4" w:rsidRDefault="00AB58D4" w:rsidP="00DC2FC4">
      <w:pPr>
        <w:pStyle w:val="Caption"/>
        <w:jc w:val="both"/>
      </w:pPr>
      <w:bookmarkStart w:id="16" w:name="_Ref331400926"/>
      <w:r>
        <w:t xml:space="preserve">Figure </w:t>
      </w:r>
      <w:r w:rsidR="00336D04">
        <w:fldChar w:fldCharType="begin"/>
      </w:r>
      <w:r w:rsidR="006E201E">
        <w:instrText xml:space="preserve"> SEQ Figure \* ARABIC </w:instrText>
      </w:r>
      <w:r w:rsidR="00336D04">
        <w:fldChar w:fldCharType="separate"/>
      </w:r>
      <w:r w:rsidR="00CC6261">
        <w:rPr>
          <w:noProof/>
        </w:rPr>
        <w:t>1</w:t>
      </w:r>
      <w:r w:rsidR="00336D04">
        <w:rPr>
          <w:noProof/>
        </w:rPr>
        <w:fldChar w:fldCharType="end"/>
      </w:r>
      <w:bookmarkEnd w:id="16"/>
      <w:r>
        <w:t xml:space="preserve"> </w:t>
      </w:r>
      <w:r w:rsidR="00333488">
        <w:t xml:space="preserve">Graphical representation of approach for mapping from </w:t>
      </w:r>
      <w:proofErr w:type="spellStart"/>
      <w:proofErr w:type="gramStart"/>
      <w:r w:rsidR="00333488">
        <w:t>mRS</w:t>
      </w:r>
      <w:proofErr w:type="spellEnd"/>
      <w:proofErr w:type="gramEnd"/>
      <w:r w:rsidR="00333488">
        <w:t xml:space="preserve"> states to dependent stroke and independent stroke states. (Sources refer to sources in </w:t>
      </w:r>
      <w:proofErr w:type="spellStart"/>
      <w:r w:rsidR="00333488">
        <w:t>Rivero</w:t>
      </w:r>
      <w:proofErr w:type="spellEnd"/>
      <w:r w:rsidR="00333488">
        <w:t>-Arias)</w:t>
      </w:r>
      <w:r w:rsidR="00DC2FC4">
        <w:t>.</w:t>
      </w:r>
    </w:p>
    <w:p w:rsidR="00042492" w:rsidRDefault="00042492" w:rsidP="00042492"/>
    <w:p w:rsidR="00042492" w:rsidRDefault="00042492" w:rsidP="00042492"/>
    <w:p w:rsidR="00042492" w:rsidRDefault="00042492" w:rsidP="00042492"/>
    <w:p w:rsidR="00042492" w:rsidRDefault="00042492" w:rsidP="00042492"/>
    <w:p w:rsidR="00333488" w:rsidRDefault="00042492" w:rsidP="00333488">
      <w:pPr>
        <w:keepNext/>
      </w:pPr>
      <w:r>
        <w:rPr>
          <w:noProof/>
          <w:lang w:eastAsia="en-GB"/>
        </w:rPr>
        <w:drawing>
          <wp:inline distT="0" distB="0" distL="0" distR="0" wp14:anchorId="2DA167AD" wp14:editId="24131045">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63330" cy="3965575"/>
                    </a:xfrm>
                    <a:prstGeom prst="rect">
                      <a:avLst/>
                    </a:prstGeom>
                  </pic:spPr>
                </pic:pic>
              </a:graphicData>
            </a:graphic>
          </wp:inline>
        </w:drawing>
      </w:r>
    </w:p>
    <w:p w:rsidR="00042492" w:rsidRDefault="00333488" w:rsidP="00333488">
      <w:pPr>
        <w:pStyle w:val="Caption"/>
      </w:pPr>
      <w:bookmarkStart w:id="17" w:name="_Ref336007551"/>
      <w:commentRangeStart w:id="18"/>
      <w:r>
        <w:t xml:space="preserve">Figure </w:t>
      </w:r>
      <w:r w:rsidR="00336D04">
        <w:fldChar w:fldCharType="begin"/>
      </w:r>
      <w:r w:rsidR="006E201E">
        <w:instrText xml:space="preserve"> SEQ Figure \* ARABIC </w:instrText>
      </w:r>
      <w:r w:rsidR="00336D04">
        <w:fldChar w:fldCharType="separate"/>
      </w:r>
      <w:r w:rsidR="00CC6261">
        <w:rPr>
          <w:noProof/>
        </w:rPr>
        <w:t>2</w:t>
      </w:r>
      <w:r w:rsidR="00336D04">
        <w:rPr>
          <w:noProof/>
        </w:rPr>
        <w:fldChar w:fldCharType="end"/>
      </w:r>
      <w:bookmarkEnd w:id="17"/>
      <w:r>
        <w:t xml:space="preserve"> Graphical representation of approach for mapping from </w:t>
      </w:r>
      <w:proofErr w:type="spellStart"/>
      <w:proofErr w:type="gramStart"/>
      <w:r>
        <w:t>mRS</w:t>
      </w:r>
      <w:proofErr w:type="spellEnd"/>
      <w:proofErr w:type="gramEnd"/>
      <w:r>
        <w:t xml:space="preserve"> states to GOS states</w:t>
      </w:r>
      <w:commentRangeEnd w:id="18"/>
      <w:r w:rsidR="00524B10">
        <w:rPr>
          <w:rStyle w:val="CommentReference"/>
          <w:b w:val="0"/>
          <w:bCs w:val="0"/>
          <w:color w:val="auto"/>
        </w:rPr>
        <w:commentReference w:id="18"/>
      </w:r>
    </w:p>
    <w:p w:rsidR="00042492" w:rsidRDefault="00042492" w:rsidP="00042492"/>
    <w:p w:rsidR="00042492" w:rsidRDefault="00042492" w:rsidP="00042492"/>
    <w:p w:rsidR="00CC6261" w:rsidRDefault="00CC6261" w:rsidP="00042492"/>
    <w:p w:rsidR="00CC6261" w:rsidRPr="00042492" w:rsidRDefault="00CC6261" w:rsidP="00042492">
      <w:pPr>
        <w:sectPr w:rsidR="00CC6261" w:rsidRPr="00042492" w:rsidSect="00AB58D4">
          <w:pgSz w:w="16838" w:h="11906" w:orient="landscape"/>
          <w:pgMar w:top="1440" w:right="1440" w:bottom="1440" w:left="1440" w:header="708" w:footer="708" w:gutter="0"/>
          <w:cols w:space="708"/>
          <w:docGrid w:linePitch="360"/>
        </w:sectPr>
      </w:pPr>
    </w:p>
    <w:p w:rsidR="000D28AB" w:rsidRDefault="00F316CA" w:rsidP="004F46C2">
      <w:pPr>
        <w:pStyle w:val="Heading2"/>
      </w:pPr>
      <w:r>
        <w:lastRenderedPageBreak/>
        <w:t>Results</w:t>
      </w:r>
    </w:p>
    <w:p w:rsidR="00937A05" w:rsidRPr="007C55BB" w:rsidRDefault="00937A05" w:rsidP="007C55BB">
      <w:pPr>
        <w:spacing w:line="360" w:lineRule="auto"/>
        <w:jc w:val="both"/>
      </w:pPr>
      <w:r w:rsidRPr="007C55BB">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rPr>
          <w:ins w:id="19" w:author="Ralph Crott" w:date="2012-11-20T14:16:00Z"/>
        </w:rPr>
      </w:pPr>
      <w:r>
        <w:fldChar w:fldCharType="begin"/>
      </w:r>
      <w:r w:rsidR="00937A05">
        <w:instrText xml:space="preserve"> REF _Ref336341764 \h </w:instrText>
      </w:r>
      <w:r>
        <w:fldChar w:fldCharType="separate"/>
      </w:r>
      <w:r w:rsidR="00937A05">
        <w:t xml:space="preserve">Table </w:t>
      </w:r>
      <w:r w:rsidR="00937A05">
        <w:rPr>
          <w:noProof/>
        </w:rPr>
        <w:t>1</w:t>
      </w:r>
      <w:r>
        <w:fldChar w:fldCharType="end"/>
      </w:r>
      <w:r w:rsidR="00937A05">
        <w:t xml:space="preserve"> </w:t>
      </w:r>
      <w:r w:rsidR="00F316CA">
        <w:t xml:space="preserve">below shows </w:t>
      </w:r>
      <w:r w:rsidR="00937A05">
        <w:t xml:space="preserve">the mean simulated proportions in the dead, independent and dependent stroke state, together with 95% </w:t>
      </w:r>
      <w:r w:rsidR="00C36C44">
        <w:t>predictive</w:t>
      </w:r>
      <w:r w:rsidR="00937A05">
        <w:t xml:space="preserve"> intervals</w:t>
      </w:r>
      <w:r w:rsidR="00C36C44">
        <w:t xml:space="preserve"> (95% </w:t>
      </w:r>
      <w:proofErr w:type="spellStart"/>
      <w:r w:rsidR="00C36C44">
        <w:t>P</w:t>
      </w:r>
      <w:r w:rsidR="00937A05">
        <w:t>rIs</w:t>
      </w:r>
      <w:proofErr w:type="spellEnd"/>
      <w:r w:rsidR="00937A05">
        <w:t>) as well as mean simulated utility multipliers associated with eac</w:t>
      </w:r>
      <w:r w:rsidR="00C36C44">
        <w:t xml:space="preserve">h of the states, also with 95% </w:t>
      </w:r>
      <w:proofErr w:type="spellStart"/>
      <w:r w:rsidR="00C36C44">
        <w:t>P</w:t>
      </w:r>
      <w:r w:rsidR="00937A05">
        <w:t>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independent state leads to quality of live reducing by around one fifth.</w:t>
      </w:r>
    </w:p>
    <w:tbl>
      <w:tblPr>
        <w:tblStyle w:val="TableGrid"/>
        <w:tblW w:w="0" w:type="auto"/>
        <w:tblLook w:val="04A0" w:firstRow="1" w:lastRow="0" w:firstColumn="1" w:lastColumn="0" w:noHBand="0" w:noVBand="1"/>
      </w:tblPr>
      <w:tblGrid>
        <w:gridCol w:w="2235"/>
        <w:gridCol w:w="2693"/>
        <w:gridCol w:w="2551"/>
      </w:tblGrid>
      <w:tr w:rsidR="002007C5" w:rsidTr="00E838DB">
        <w:tc>
          <w:tcPr>
            <w:tcW w:w="2235" w:type="dxa"/>
          </w:tcPr>
          <w:p w:rsidR="002007C5" w:rsidRDefault="00E838DB" w:rsidP="00E83E36">
            <w:pPr>
              <w:keepNext/>
              <w:spacing w:line="360" w:lineRule="auto"/>
              <w:jc w:val="both"/>
            </w:pPr>
            <w:r>
              <w:t>Aggregate health State</w:t>
            </w:r>
          </w:p>
        </w:tc>
        <w:tc>
          <w:tcPr>
            <w:tcW w:w="2693" w:type="dxa"/>
          </w:tcPr>
          <w:p w:rsidR="00937A05" w:rsidRDefault="00937A05" w:rsidP="00E83E36">
            <w:pPr>
              <w:keepNext/>
              <w:spacing w:line="360" w:lineRule="auto"/>
              <w:jc w:val="both"/>
            </w:pPr>
            <w:r>
              <w:t>Proportion</w:t>
            </w:r>
          </w:p>
          <w:p w:rsidR="002007C5" w:rsidRDefault="002007C5" w:rsidP="00C36C44">
            <w:pPr>
              <w:keepNext/>
              <w:spacing w:line="360" w:lineRule="auto"/>
              <w:jc w:val="both"/>
            </w:pPr>
            <w:r>
              <w:t xml:space="preserve">Mean (95% </w:t>
            </w:r>
            <w:proofErr w:type="spellStart"/>
            <w:r w:rsidR="00C36C44">
              <w:t>P</w:t>
            </w:r>
            <w:r>
              <w:t>rI</w:t>
            </w:r>
            <w:r w:rsidR="00937A05">
              <w:t>s</w:t>
            </w:r>
            <w:proofErr w:type="spellEnd"/>
            <w:r>
              <w:t>)</w:t>
            </w:r>
          </w:p>
        </w:tc>
        <w:tc>
          <w:tcPr>
            <w:tcW w:w="2551" w:type="dxa"/>
          </w:tcPr>
          <w:p w:rsidR="00937A05" w:rsidRDefault="002007C5" w:rsidP="00E83E36">
            <w:pPr>
              <w:keepNext/>
              <w:spacing w:line="360" w:lineRule="auto"/>
              <w:jc w:val="both"/>
            </w:pPr>
            <w:r>
              <w:t>Utility Multiplier</w:t>
            </w:r>
            <w:r w:rsidR="00937A05">
              <w:t xml:space="preserve"> </w:t>
            </w:r>
          </w:p>
          <w:p w:rsidR="002007C5" w:rsidRDefault="00C36C44" w:rsidP="00E83E36">
            <w:pPr>
              <w:keepNext/>
              <w:spacing w:line="360" w:lineRule="auto"/>
              <w:jc w:val="both"/>
            </w:pPr>
            <w:r>
              <w:t xml:space="preserve">Mean (95% </w:t>
            </w:r>
            <w:proofErr w:type="spellStart"/>
            <w:r>
              <w:t>P</w:t>
            </w:r>
            <w:r w:rsidR="00937A05">
              <w:t>rIs</w:t>
            </w:r>
            <w:proofErr w:type="spellEnd"/>
            <w:r w:rsidR="00937A05">
              <w:t>)</w:t>
            </w:r>
          </w:p>
        </w:tc>
      </w:tr>
      <w:tr w:rsidR="002007C5" w:rsidTr="00E838DB">
        <w:tc>
          <w:tcPr>
            <w:tcW w:w="2235" w:type="dxa"/>
          </w:tcPr>
          <w:p w:rsidR="002007C5" w:rsidRDefault="002007C5" w:rsidP="00E83E36">
            <w:pPr>
              <w:keepNext/>
              <w:spacing w:line="360" w:lineRule="auto"/>
              <w:jc w:val="both"/>
            </w:pPr>
            <w:r>
              <w:t>Dead</w:t>
            </w:r>
          </w:p>
        </w:tc>
        <w:tc>
          <w:tcPr>
            <w:tcW w:w="2693" w:type="dxa"/>
          </w:tcPr>
          <w:p w:rsidR="002007C5" w:rsidRDefault="002007C5" w:rsidP="00E83E36">
            <w:pPr>
              <w:keepNext/>
              <w:spacing w:line="360" w:lineRule="auto"/>
              <w:jc w:val="both"/>
            </w:pPr>
            <w:r>
              <w:t>0.249 (0.225 to 0.273)</w:t>
            </w:r>
          </w:p>
        </w:tc>
        <w:tc>
          <w:tcPr>
            <w:tcW w:w="2551" w:type="dxa"/>
          </w:tcPr>
          <w:p w:rsidR="002007C5" w:rsidRDefault="002007C5" w:rsidP="00E83E36">
            <w:pPr>
              <w:keepNext/>
              <w:spacing w:line="360" w:lineRule="auto"/>
              <w:jc w:val="both"/>
            </w:pPr>
            <w:r>
              <w:t>0</w:t>
            </w:r>
          </w:p>
        </w:tc>
      </w:tr>
      <w:tr w:rsidR="002007C5" w:rsidTr="00E838DB">
        <w:tc>
          <w:tcPr>
            <w:tcW w:w="2235" w:type="dxa"/>
          </w:tcPr>
          <w:p w:rsidR="002007C5" w:rsidRDefault="002007C5" w:rsidP="00E83E36">
            <w:pPr>
              <w:keepNext/>
              <w:spacing w:line="360" w:lineRule="auto"/>
              <w:jc w:val="both"/>
            </w:pPr>
            <w:r>
              <w:t>Independent</w:t>
            </w:r>
          </w:p>
        </w:tc>
        <w:tc>
          <w:tcPr>
            <w:tcW w:w="2693" w:type="dxa"/>
          </w:tcPr>
          <w:p w:rsidR="002007C5" w:rsidRDefault="002007C5" w:rsidP="00E83E36">
            <w:pPr>
              <w:keepNext/>
              <w:spacing w:line="360" w:lineRule="auto"/>
              <w:jc w:val="both"/>
            </w:pPr>
            <w:r>
              <w:t>0.557 (0.520 to 0.592)</w:t>
            </w:r>
          </w:p>
        </w:tc>
        <w:tc>
          <w:tcPr>
            <w:tcW w:w="2551" w:type="dxa"/>
          </w:tcPr>
          <w:p w:rsidR="002007C5" w:rsidRDefault="00937A05" w:rsidP="00E83E36">
            <w:pPr>
              <w:keepNext/>
              <w:spacing w:line="360" w:lineRule="auto"/>
              <w:jc w:val="both"/>
            </w:pPr>
            <w:r>
              <w:t>0.823 (</w:t>
            </w:r>
            <w:r w:rsidR="002007C5">
              <w:t>0.821 to 0.826</w:t>
            </w:r>
            <w:r>
              <w:t>)</w:t>
            </w:r>
          </w:p>
        </w:tc>
      </w:tr>
      <w:tr w:rsidR="002007C5" w:rsidTr="00E838DB">
        <w:tc>
          <w:tcPr>
            <w:tcW w:w="2235" w:type="dxa"/>
          </w:tcPr>
          <w:p w:rsidR="002007C5" w:rsidRDefault="002007C5" w:rsidP="00E83E36">
            <w:pPr>
              <w:keepNext/>
              <w:spacing w:line="360" w:lineRule="auto"/>
              <w:jc w:val="both"/>
            </w:pPr>
            <w:r>
              <w:t>Dependent</w:t>
            </w:r>
          </w:p>
        </w:tc>
        <w:tc>
          <w:tcPr>
            <w:tcW w:w="2693" w:type="dxa"/>
          </w:tcPr>
          <w:p w:rsidR="002007C5" w:rsidRDefault="002007C5" w:rsidP="002007C5">
            <w:pPr>
              <w:keepNext/>
              <w:spacing w:line="360" w:lineRule="auto"/>
              <w:jc w:val="both"/>
            </w:pPr>
            <w:r>
              <w:t>0.194 (0.164 to 0.228)</w:t>
            </w:r>
          </w:p>
        </w:tc>
        <w:tc>
          <w:tcPr>
            <w:tcW w:w="2551" w:type="dxa"/>
          </w:tcPr>
          <w:p w:rsidR="002007C5" w:rsidRDefault="00937A05" w:rsidP="00937A05">
            <w:pPr>
              <w:keepNext/>
              <w:spacing w:line="360" w:lineRule="auto"/>
              <w:jc w:val="both"/>
            </w:pPr>
            <w:r>
              <w:t>0.483 (</w:t>
            </w:r>
            <w:r w:rsidR="002007C5">
              <w:t>0.478 to 0.487</w:t>
            </w:r>
            <w:r>
              <w:t>)</w:t>
            </w:r>
          </w:p>
        </w:tc>
      </w:tr>
    </w:tbl>
    <w:p w:rsidR="00E83E36" w:rsidRDefault="00937A05" w:rsidP="00937A05">
      <w:pPr>
        <w:pStyle w:val="Caption"/>
      </w:pPr>
      <w:bookmarkStart w:id="20" w:name="_Ref336341764"/>
      <w:r>
        <w:t xml:space="preserve">Table </w:t>
      </w:r>
      <w:fldSimple w:instr=" SEQ Table \* ARABIC ">
        <w:r w:rsidR="008B75EC">
          <w:rPr>
            <w:noProof/>
          </w:rPr>
          <w:t>2</w:t>
        </w:r>
      </w:fldSimple>
      <w:bookmarkEnd w:id="20"/>
      <w:r>
        <w:t xml:space="preserve"> Mean simulated proportions dead, or in dependent state or independent state following a stroke, together with 95% </w:t>
      </w:r>
      <w:r w:rsidR="00C36C44">
        <w:t xml:space="preserve">predictive </w:t>
      </w:r>
      <w:r>
        <w:t>intervals</w:t>
      </w:r>
    </w:p>
    <w:p w:rsidR="006E393E" w:rsidRDefault="006E393E">
      <w:pPr>
        <w:rPr>
          <w:rFonts w:asciiTheme="majorHAnsi" w:eastAsiaTheme="majorEastAsia" w:hAnsiTheme="majorHAnsi" w:cstheme="majorBidi"/>
          <w:b/>
          <w:bCs/>
          <w:sz w:val="28"/>
          <w:szCs w:val="26"/>
          <w:lang w:val="en-US" w:bidi="en-US"/>
        </w:rPr>
      </w:pPr>
      <w:r>
        <w:br w:type="page"/>
      </w:r>
    </w:p>
    <w:p w:rsidR="00BF29D3" w:rsidRDefault="00BF29D3" w:rsidP="00BF29D3">
      <w:pPr>
        <w:pStyle w:val="Heading3"/>
      </w:pPr>
      <w:r>
        <w:lastRenderedPageBreak/>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t xml:space="preserve">Table </w:t>
      </w:r>
      <w:r>
        <w:rPr>
          <w:noProof/>
        </w:rPr>
        <w:t>2</w:t>
      </w:r>
      <w:r w:rsidR="00336D04">
        <w:fldChar w:fldCharType="end"/>
      </w:r>
      <w:r>
        <w:t xml:space="preserve"> below. </w:t>
      </w:r>
      <w:ins w:id="21" w:author="Ralph Crott" w:date="2012-11-20T14:20:00Z">
        <w:r w:rsidR="00363825">
          <w:t xml:space="preserve"> </w:t>
        </w:r>
      </w:ins>
    </w:p>
    <w:tbl>
      <w:tblPr>
        <w:tblStyle w:val="TableGrid"/>
        <w:tblW w:w="0" w:type="auto"/>
        <w:tblLook w:val="04A0" w:firstRow="1" w:lastRow="0" w:firstColumn="1" w:lastColumn="0" w:noHBand="0" w:noVBand="1"/>
      </w:tblPr>
      <w:tblGrid>
        <w:gridCol w:w="2518"/>
        <w:gridCol w:w="2410"/>
      </w:tblGrid>
      <w:tr w:rsidR="00762BDF" w:rsidTr="007C55BB">
        <w:tc>
          <w:tcPr>
            <w:tcW w:w="2518" w:type="dxa"/>
          </w:tcPr>
          <w:p w:rsidR="00762BDF" w:rsidRDefault="00762BDF" w:rsidP="00524B10">
            <w:pPr>
              <w:keepNext/>
              <w:spacing w:line="360" w:lineRule="auto"/>
              <w:jc w:val="both"/>
            </w:pPr>
            <w:r>
              <w:t xml:space="preserve">State </w:t>
            </w:r>
          </w:p>
        </w:tc>
        <w:tc>
          <w:tcPr>
            <w:tcW w:w="2410" w:type="dxa"/>
          </w:tcPr>
          <w:p w:rsidR="00762BDF" w:rsidRDefault="00762BDF" w:rsidP="00524B10">
            <w:pPr>
              <w:keepNext/>
              <w:spacing w:line="360" w:lineRule="auto"/>
              <w:jc w:val="both"/>
            </w:pPr>
            <w:r>
              <w:t xml:space="preserve">Utility Multiplier </w:t>
            </w:r>
          </w:p>
          <w:p w:rsidR="00762BDF" w:rsidRDefault="00762BDF" w:rsidP="00524B10">
            <w:pPr>
              <w:keepNext/>
              <w:spacing w:line="360" w:lineRule="auto"/>
              <w:jc w:val="both"/>
            </w:pPr>
            <w:r>
              <w:t xml:space="preserve">Mean (95% </w:t>
            </w:r>
            <w:proofErr w:type="spellStart"/>
            <w:r>
              <w:t>CrIs</w:t>
            </w:r>
            <w:proofErr w:type="spellEnd"/>
            <w:r>
              <w:t>)</w:t>
            </w:r>
          </w:p>
        </w:tc>
      </w:tr>
      <w:tr w:rsidR="00762BDF" w:rsidTr="007C55BB">
        <w:tc>
          <w:tcPr>
            <w:tcW w:w="2518" w:type="dxa"/>
          </w:tcPr>
          <w:p w:rsidR="00762BDF" w:rsidRDefault="00762BDF" w:rsidP="00524B10">
            <w:pPr>
              <w:keepNext/>
              <w:spacing w:line="360" w:lineRule="auto"/>
              <w:jc w:val="both"/>
            </w:pPr>
            <w:r>
              <w:t>GOS 1: Dead</w:t>
            </w:r>
          </w:p>
          <w:p w:rsidR="00762BDF" w:rsidRDefault="00762BDF" w:rsidP="00524B10">
            <w:pPr>
              <w:keepNext/>
              <w:spacing w:line="360" w:lineRule="auto"/>
              <w:jc w:val="both"/>
            </w:pPr>
            <w:r>
              <w:t xml:space="preserve">Or </w:t>
            </w:r>
          </w:p>
          <w:p w:rsidR="00762BDF" w:rsidRDefault="00762BDF" w:rsidP="00524B10">
            <w:pPr>
              <w:keepNext/>
              <w:spacing w:line="360" w:lineRule="auto"/>
              <w:jc w:val="both"/>
            </w:pPr>
            <w:r>
              <w:t>GOS 2: Vegetative State</w:t>
            </w:r>
          </w:p>
        </w:tc>
        <w:tc>
          <w:tcPr>
            <w:tcW w:w="2410" w:type="dxa"/>
          </w:tcPr>
          <w:p w:rsidR="00762BDF" w:rsidRDefault="00762BDF" w:rsidP="00524B10">
            <w:pPr>
              <w:keepNext/>
              <w:spacing w:line="360" w:lineRule="auto"/>
              <w:jc w:val="both"/>
            </w:pPr>
            <w:r>
              <w:t>0</w:t>
            </w:r>
          </w:p>
        </w:tc>
      </w:tr>
      <w:tr w:rsidR="00762BDF" w:rsidTr="007C55BB">
        <w:tc>
          <w:tcPr>
            <w:tcW w:w="2518" w:type="dxa"/>
          </w:tcPr>
          <w:p w:rsidR="00762BDF" w:rsidRDefault="00762BDF" w:rsidP="00524B10">
            <w:pPr>
              <w:keepNext/>
              <w:spacing w:line="360" w:lineRule="auto"/>
              <w:jc w:val="both"/>
            </w:pPr>
            <w:r>
              <w:t>GOS 3: Severely Disabled</w:t>
            </w:r>
          </w:p>
        </w:tc>
        <w:tc>
          <w:tcPr>
            <w:tcW w:w="2410" w:type="dxa"/>
          </w:tcPr>
          <w:p w:rsidR="00762BDF" w:rsidRDefault="00762BDF" w:rsidP="00762BDF">
            <w:pPr>
              <w:keepNext/>
              <w:spacing w:line="360" w:lineRule="auto"/>
              <w:jc w:val="both"/>
            </w:pPr>
            <w:r>
              <w:t>0.226 ( 0.221 to 0.231)</w:t>
            </w:r>
          </w:p>
        </w:tc>
      </w:tr>
      <w:tr w:rsidR="00762BDF" w:rsidTr="007C55BB">
        <w:tc>
          <w:tcPr>
            <w:tcW w:w="2518" w:type="dxa"/>
          </w:tcPr>
          <w:p w:rsidR="00762BDF" w:rsidRDefault="00762BDF" w:rsidP="00524B10">
            <w:pPr>
              <w:keepNext/>
              <w:spacing w:line="360" w:lineRule="auto"/>
              <w:jc w:val="both"/>
            </w:pPr>
            <w:r>
              <w:t>GOS 4: Moderately Disabled</w:t>
            </w:r>
          </w:p>
        </w:tc>
        <w:tc>
          <w:tcPr>
            <w:tcW w:w="2410" w:type="dxa"/>
          </w:tcPr>
          <w:p w:rsidR="00762BDF" w:rsidRDefault="00762BDF" w:rsidP="00762BDF">
            <w:pPr>
              <w:keepNext/>
              <w:spacing w:line="360" w:lineRule="auto"/>
              <w:jc w:val="both"/>
            </w:pPr>
            <w:r>
              <w:t>0.642 (0.638 to 0.645)</w:t>
            </w:r>
          </w:p>
        </w:tc>
      </w:tr>
      <w:tr w:rsidR="00762BDF" w:rsidTr="007C55BB">
        <w:tc>
          <w:tcPr>
            <w:tcW w:w="2518" w:type="dxa"/>
          </w:tcPr>
          <w:p w:rsidR="00762BDF" w:rsidRDefault="00762BDF" w:rsidP="00524B10">
            <w:pPr>
              <w:keepNext/>
              <w:spacing w:line="360" w:lineRule="auto"/>
              <w:jc w:val="both"/>
            </w:pPr>
            <w:r>
              <w:t>GOS 5: Good Recovery</w:t>
            </w:r>
          </w:p>
        </w:tc>
        <w:tc>
          <w:tcPr>
            <w:tcW w:w="2410" w:type="dxa"/>
          </w:tcPr>
          <w:p w:rsidR="00762BDF" w:rsidRDefault="00762BDF" w:rsidP="00762BDF">
            <w:pPr>
              <w:keepNext/>
              <w:spacing w:line="360" w:lineRule="auto"/>
              <w:jc w:val="both"/>
            </w:pPr>
            <w:r>
              <w:t xml:space="preserve">0.895 (0.892 to 0.898) </w:t>
            </w:r>
          </w:p>
        </w:tc>
      </w:tr>
    </w:tbl>
    <w:p w:rsidR="00762BDF" w:rsidRDefault="00762BDF" w:rsidP="00762BDF">
      <w:pPr>
        <w:pStyle w:val="Caption"/>
      </w:pPr>
      <w:bookmarkStart w:id="22" w:name="_Ref336343433"/>
      <w:r>
        <w:t xml:space="preserve">Table </w:t>
      </w:r>
      <w:fldSimple w:instr=" SEQ Table \* ARABIC ">
        <w:r w:rsidR="008B75EC">
          <w:rPr>
            <w:noProof/>
          </w:rPr>
          <w:t>3</w:t>
        </w:r>
      </w:fldSimple>
      <w:bookmarkEnd w:id="22"/>
      <w:r>
        <w:t xml:space="preserve"> Mean utility multipliers associated with different GOS states</w:t>
      </w:r>
    </w:p>
    <w:p w:rsidR="000D28AB" w:rsidRDefault="009E25B0" w:rsidP="000D28AB">
      <w:pPr>
        <w:pStyle w:val="Heading3"/>
      </w:pPr>
      <w:r>
        <w:t>Summary</w:t>
      </w:r>
    </w:p>
    <w:p w:rsidR="00524B10" w:rsidRPr="00A96231" w:rsidRDefault="007C55BB" w:rsidP="00A96231">
      <w:pPr>
        <w:spacing w:line="360" w:lineRule="auto"/>
        <w:jc w:val="both"/>
      </w:pPr>
      <w:r w:rsidRPr="00A96231">
        <w:t>This section has shown that</w:t>
      </w:r>
      <w:r w:rsidR="00A96231" w:rsidRPr="00A96231">
        <w:t xml:space="preserve"> </w:t>
      </w:r>
      <w:r w:rsidR="00A96231">
        <w:t xml:space="preserve">summary data which reports both mean utility scores associated with each of a finite number of categories, alongside the proportion of patients in each of those categories, can be used to simulate the mean utility scores associated with a smaller number of finite categories.  </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rPr>
          <w:ins w:id="23" w:author="Ralph Crott" w:date="2012-11-20T14:22:00Z"/>
        </w:rPr>
      </w:pPr>
      <w:r>
        <w:t xml:space="preserve">This paper shows </w:t>
      </w:r>
      <w:r w:rsidR="00524B10">
        <w:t xml:space="preserve">how a simulation-based approach can be used to collapse utility values from a larger to a smaller number of discrete states in a way which incorporates </w:t>
      </w:r>
      <w:r w:rsidR="005C12CA">
        <w:t>uncertainty at the intermediate stages. This means that the estimates produced are replicable and involve a minimum of modeller assumptions being made.</w:t>
      </w:r>
    </w:p>
    <w:p w:rsidR="008F3B8C" w:rsidRDefault="005C12CA" w:rsidP="00E83E36">
      <w:pPr>
        <w:spacing w:line="360" w:lineRule="auto"/>
        <w:jc w:val="both"/>
        <w:rPr>
          <w:ins w:id="24" w:author="Ralph Crott" w:date="2012-11-20T14:24:00Z"/>
        </w:rPr>
      </w:pPr>
      <w:r>
        <w:t xml:space="preserve"> </w:t>
      </w:r>
      <w:r w:rsidR="00BC63CC">
        <w:t>All that is</w:t>
      </w:r>
      <w:r w:rsidR="00264389">
        <w:t xml:space="preserve"> </w:t>
      </w:r>
      <w:r w:rsidR="00BC63CC">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xml:space="preserve">, it is possible to make use of more recent and /or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6F79C5" w:rsidP="00E83E36">
      <w:pPr>
        <w:spacing w:line="360" w:lineRule="auto"/>
        <w:jc w:val="both"/>
      </w:pPr>
      <w:r>
        <w:t>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w:t>
      </w:r>
      <w:r w:rsidR="00EF7545">
        <w:lastRenderedPageBreak/>
        <w:t>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"(8)" }, "properties" : { "noteIndex" : 0 }, "schema" : "https://github.com/citation-style-language/schema/raw/master/csl-citation.json" }</w:instrText>
      </w:r>
      <w:r w:rsidR="00336D04">
        <w:fldChar w:fldCharType="separate"/>
      </w:r>
      <w:r w:rsidR="004C25D9" w:rsidRPr="004C25D9">
        <w:rPr>
          <w:noProof/>
        </w:rPr>
        <w:t>(8)</w:t>
      </w:r>
      <w:r w:rsidR="00336D04">
        <w:fldChar w:fldCharType="end"/>
      </w:r>
      <w:r>
        <w:t xml:space="preserve"> relate to the individual patient data. This includes making the assumption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fake individual level simulations, which are a necessary intermediate stage for estimating what the mean scores and proportions would be if the patients were subdivided into a different, and smaller, number of categories. The reliability of these estimates </w:t>
      </w:r>
      <w:proofErr w:type="gramStart"/>
      <w:r w:rsidR="00F242FA">
        <w:t>are</w:t>
      </w:r>
      <w:proofErr w:type="gramEnd"/>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BE7232" w:rsidRPr="00E83E36" w:rsidRDefault="00264389" w:rsidP="00DB70BB">
      <w:pPr>
        <w:spacing w:line="360" w:lineRule="auto"/>
        <w:jc w:val="both"/>
      </w:pPr>
      <w:r>
        <w:t>For our main example, our estimated utility multipliers are very similar to those presented in Dorman et al.,</w:t>
      </w:r>
      <w:r w:rsidR="00336D04">
        <w:fldChar w:fldCharType="begin" w:fldLock="1"/>
      </w:r>
      <w:r w:rsidR="004E6CD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"(9)" }, "properties" : { "noteIndex" : 0 }, "schema" : "https://github.com/citation-style-language/schema/raw/master/csl-citation.json" }</w:instrText>
      </w:r>
      <w:r w:rsidR="00336D04">
        <w:fldChar w:fldCharType="separate"/>
      </w:r>
      <w:r w:rsidR="004C25D9" w:rsidRPr="004C25D9">
        <w:rPr>
          <w:noProof/>
        </w:rPr>
        <w:t>(9)</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t>Limitations</w:t>
      </w:r>
    </w:p>
    <w:p w:rsidR="004E6CD8" w:rsidRDefault="00FC090E" w:rsidP="00E83E36">
      <w:pPr>
        <w:spacing w:line="360" w:lineRule="auto"/>
        <w:jc w:val="both"/>
      </w:pPr>
      <w:r>
        <w:lastRenderedPageBreak/>
        <w:t xml:space="preserve">The approach described here is designed to allow better use of existing summary data, in the absence of true individual level data. It does this by creating fake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of course bounded between negative and positive infinity. We know that in fact EQ-5D </w:t>
      </w:r>
      <w:r w:rsidR="001701B7">
        <w:t xml:space="preserve">utility </w:t>
      </w:r>
      <w:r w:rsidR="0089737A">
        <w:t xml:space="preserve">scores </w:t>
      </w:r>
      <w:r w:rsidR="001701B7">
        <w:t xml:space="preserve">show a negative lower bound whose value depends on the valuation Tariff </w:t>
      </w:r>
      <w:proofErr w:type="gramStart"/>
      <w:r w:rsidR="001701B7">
        <w:t>used  and</w:t>
      </w:r>
      <w:proofErr w:type="gramEnd"/>
      <w:r w:rsidR="001701B7">
        <w:t xml:space="preserve"> an upper ceiling</w:t>
      </w:r>
      <w:r w:rsidR="0089737A">
        <w:t xml:space="preserve"> 1.00</w:t>
      </w:r>
      <w:r w:rsidR="001701B7">
        <w:t xml:space="preserve"> by construction</w:t>
      </w:r>
      <w:r w:rsidR="0089737A">
        <w:t xml:space="preserve">, and so a statistical distribution where these bounds are applied may be more appropriate. We also know that EQ-5D data are only poorly approximated by the Normal distribution, as the distribution of EQ-5D is typically known to be ‘multimodal’. This represents a more general limitation common to a range of modelling approaches, rather than something specific to this approach. </w:t>
      </w:r>
      <w:r w:rsidR="004E6CD8">
        <w:fldChar w:fldCharType="begin" w:fldLock="1"/>
      </w:r>
      <w:r w:rsidR="004E6CD8">
        <w:instrText>ADDIN CSL_CITATION { "citationItems" : [ { "id" : "ITEM-1",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"(10)" }, "properties" : { "noteIndex" : 0 }, "schema" : "https://github.com/citation-style-language/schema/raw/master/csl-citation.json" }</w:instrText>
      </w:r>
      <w:r w:rsidR="004E6CD8">
        <w:fldChar w:fldCharType="separate"/>
      </w:r>
      <w:r w:rsidR="004E6CD8" w:rsidRPr="004E6CD8">
        <w:rPr>
          <w:noProof/>
        </w:rPr>
        <w:t>(10)</w:t>
      </w:r>
      <w:r w:rsidR="004E6CD8">
        <w:fldChar w:fldCharType="end"/>
      </w:r>
      <w:r w:rsidR="004E6CD8">
        <w:t xml:space="preserve"> </w:t>
      </w:r>
    </w:p>
    <w:p w:rsidR="002013B9" w:rsidRDefault="00FC090E" w:rsidP="00E83E36">
      <w:pPr>
        <w:spacing w:line="360" w:lineRule="auto"/>
        <w:jc w:val="both"/>
      </w:pPr>
      <w:r>
        <w:t>Without access to the individual level data the appropriateness of the statistical assumpti</w:t>
      </w:r>
      <w:r w:rsidR="002013B9">
        <w:t xml:space="preserve">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 appendix, it is convenient for interested readers to assess the dependence </w:t>
      </w:r>
      <w:proofErr w:type="gramStart"/>
      <w:r w:rsidR="002013B9">
        <w:t>of</w:t>
      </w:r>
      <w:proofErr w:type="gramEnd"/>
      <w:r w:rsidR="002013B9">
        <w:t xml:space="preserve"> the estimates on modelling assumptions themselves, and suggest alternative choices of statistical distributions which use the same summary data. </w:t>
      </w:r>
    </w:p>
    <w:p w:rsidR="00D301EE" w:rsidRDefault="002013B9" w:rsidP="00E83E36">
      <w:pPr>
        <w:spacing w:line="360" w:lineRule="auto"/>
        <w:jc w:val="both"/>
      </w:pPr>
      <w:r>
        <w:t xml:space="preserve">In addition to assumptions about the choice of statistical distribution, this method involves making two further types of qualitative assumption. Firstly, we made the assumption of perfect mapping, or deterministic </w:t>
      </w:r>
      <w:proofErr w:type="spellStart"/>
      <w:r>
        <w:t>bijection</w:t>
      </w:r>
      <w:proofErr w:type="spellEnd"/>
      <w:r>
        <w:t xml:space="preserve">, between </w:t>
      </w:r>
      <w:r w:rsidR="00D301EE">
        <w:t>health states based on descriptions of states</w:t>
      </w:r>
      <w:r>
        <w:t xml:space="preserve">. </w:t>
      </w:r>
      <w:r w:rsidR="0089737A">
        <w:t xml:space="preserve">Secondly, we made the assumption in the second example that a persistent vegetative state has mean utility equal to death, whereas it may be that the utility associated with this state is different to this, and possibly negative (‘worse than death’)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 xml:space="preserve">fect mapping or </w:t>
      </w:r>
      <w:proofErr w:type="spellStart"/>
      <w:r>
        <w:t>bijection</w:t>
      </w:r>
      <w:proofErr w:type="spellEnd"/>
      <w:r>
        <w:t xml:space="preserve"> as</w:t>
      </w:r>
      <w:r w:rsidR="00373238">
        <w:t>sumption</w:t>
      </w:r>
      <w:r w:rsidR="0089737A">
        <w:t>,</w:t>
      </w:r>
      <w:r w:rsidR="00373238">
        <w:t xml:space="preserve">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89737A" w:rsidRDefault="0089737A" w:rsidP="00E83E36">
      <w:pPr>
        <w:spacing w:line="360" w:lineRule="auto"/>
        <w:jc w:val="both"/>
      </w:pPr>
      <w:r>
        <w:t xml:space="preserve">A further assumption made was that </w:t>
      </w:r>
      <w:r w:rsidR="004E5D56" w:rsidRPr="00D41B33">
        <w:rPr>
          <w:highlight w:val="yellow"/>
        </w:rPr>
        <w:t>th</w:t>
      </w:r>
      <w:r w:rsidR="00D41B33" w:rsidRPr="00D41B33">
        <w:rPr>
          <w:highlight w:val="yellow"/>
        </w:rPr>
        <w:t>e</w:t>
      </w:r>
      <w:r w:rsidR="004E5D56">
        <w:t xml:space="preserve"> 24 month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w:t>
      </w:r>
      <w:r w:rsidR="004E5D56">
        <w:lastRenderedPageBreak/>
        <w:t>to be representative of those for whom the data were not collected.</w:t>
      </w:r>
      <w:r w:rsidR="00373238">
        <w:t xml:space="preserve"> Additionally, </w:t>
      </w:r>
      <w:r>
        <w:t xml:space="preserve">we </w:t>
      </w:r>
      <w:r w:rsidR="00373238">
        <w:t>assumed that 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w:t>
      </w:r>
      <w:proofErr w:type="spellStart"/>
      <w:r>
        <w:t>OXVASc</w:t>
      </w:r>
      <w:proofErr w:type="spellEnd"/>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Default="0086180D" w:rsidP="000D28AB">
      <w:pPr>
        <w:pStyle w:val="Heading3"/>
      </w:pPr>
      <w:r>
        <w:rPr>
          <w:highlight w:val="yellow"/>
        </w:rPr>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4E6CD8">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"(9,11,12)" }, "properties" : { "noteIndex" : 0 }, "schema" : "https://github.com/citation-style-language/schema/raw/master/csl-citation.json" }</w:instrText>
      </w:r>
      <w:r w:rsidR="00336D04">
        <w:fldChar w:fldCharType="separate"/>
      </w:r>
      <w:r w:rsidR="004E6CD8" w:rsidRPr="004E6CD8">
        <w:rPr>
          <w:noProof/>
        </w:rPr>
        <w:t>(9,11,12)</w:t>
      </w:r>
      <w:r w:rsidR="00336D04">
        <w:fldChar w:fldCharType="end"/>
      </w:r>
    </w:p>
    <w:p w:rsidR="000D28AB" w:rsidRDefault="00431A06" w:rsidP="00D41B33">
      <w:pPr>
        <w:pStyle w:val="Heading3"/>
      </w:pPr>
      <w:r>
        <w:t>Conclusions</w:t>
      </w:r>
      <w:r w:rsidR="00D41B33">
        <w:br/>
      </w:r>
    </w:p>
    <w:p w:rsidR="00264389"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 xml:space="preserve">involve strokes and different stroke categories as health states. The approach described also could be adapted to other datasets </w:t>
      </w:r>
      <w:r w:rsidR="00EB210C">
        <w:lastRenderedPageBreak/>
        <w:t>in other clinical areas. The validity and attractiveness of this approach in comparison to the alternatives needs further investigation and consideration.</w:t>
      </w:r>
    </w:p>
    <w:p w:rsidR="00264389" w:rsidRDefault="00264389" w:rsidP="00264389">
      <w:r>
        <w:br w:type="page"/>
      </w:r>
    </w:p>
    <w:p w:rsidR="00AC177B" w:rsidRDefault="00AC177B" w:rsidP="00AC177B">
      <w:pPr>
        <w:pStyle w:val="Heading2"/>
      </w:pPr>
      <w:r>
        <w:lastRenderedPageBreak/>
        <w:t>Appendix</w:t>
      </w:r>
      <w:r w:rsidR="00D41B33">
        <w:t xml:space="preserve">   </w:t>
      </w:r>
    </w:p>
    <w:p w:rsidR="000F49A4" w:rsidRDefault="000F49A4" w:rsidP="00AC177B"/>
    <w:tbl>
      <w:tblPr>
        <w:tblStyle w:val="TableGrid"/>
        <w:tblW w:w="0" w:type="auto"/>
        <w:tblLook w:val="04A0" w:firstRow="1" w:lastRow="0" w:firstColumn="1" w:lastColumn="0" w:noHBand="0" w:noVBand="1"/>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264389">
        <w:trPr>
          <w:trHeight w:val="60"/>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F46D3D" w:rsidRDefault="00F46D3D" w:rsidP="000F49A4">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3F4DB8">
            <w:pPr>
              <w:rPr>
                <w:rFonts w:ascii="Courier New" w:hAnsi="Courier New"/>
              </w:rPr>
            </w:pPr>
          </w:p>
          <w:p w:rsidR="00FA6983" w:rsidRDefault="00FA6983" w:rsidP="003F4DB8">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FA6983" w:rsidRDefault="00FA6983" w:rsidP="00211C84">
            <w:pPr>
              <w:rPr>
                <w:rFonts w:ascii="Courier New" w:hAnsi="Courier New"/>
              </w:rPr>
            </w:pPr>
          </w:p>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F46D3D" w:rsidRDefault="00F46D3D" w:rsidP="000F49A4"/>
          <w:p w:rsidR="00F46D3D" w:rsidRDefault="00F46D3D" w:rsidP="000F49A4"/>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r>
              <w:t>Specify that PSA involves 10,000 sets of draws</w:t>
            </w:r>
          </w:p>
          <w:p w:rsidR="00877D18" w:rsidRDefault="00877D18" w:rsidP="000F49A4"/>
          <w:p w:rsidR="00FA6983" w:rsidRPr="00FA6983" w:rsidRDefault="00FA6983" w:rsidP="000F49A4">
            <w:pPr>
              <w:rPr>
                <w:b/>
                <w:u w:val="single"/>
              </w:rPr>
            </w:pPr>
            <w:r w:rsidRPr="00FA6983">
              <w:rPr>
                <w:b/>
                <w:u w:val="single"/>
              </w:rPr>
              <w:t>NODE 1</w:t>
            </w:r>
          </w:p>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FA6983" w:rsidRDefault="00FA6983" w:rsidP="000F49A4"/>
          <w:p w:rsidR="00FA6983" w:rsidRDefault="00FA6983" w:rsidP="000F49A4"/>
          <w:p w:rsidR="00877D18" w:rsidRPr="00FA6983" w:rsidRDefault="00FA6983" w:rsidP="000F49A4">
            <w:pPr>
              <w:rPr>
                <w:b/>
                <w:u w:val="single"/>
              </w:rPr>
            </w:pPr>
            <w:r w:rsidRPr="00FA6983">
              <w:rPr>
                <w:b/>
                <w:u w:val="single"/>
              </w:rPr>
              <w:t>NODE 2a</w:t>
            </w:r>
            <w:r>
              <w:rPr>
                <w:b/>
                <w:u w:val="single"/>
              </w:rPr>
              <w:t xml:space="preserve"> + NODE 3A</w:t>
            </w:r>
          </w:p>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FA6983" w:rsidRDefault="00FA6983" w:rsidP="000F49A4"/>
          <w:p w:rsidR="00877D18" w:rsidRPr="00FA6983" w:rsidRDefault="00FA6983" w:rsidP="000F49A4">
            <w:pPr>
              <w:rPr>
                <w:b/>
                <w:u w:val="single"/>
              </w:rPr>
            </w:pPr>
            <w:r w:rsidRPr="00FA6983">
              <w:rPr>
                <w:b/>
                <w:u w:val="single"/>
              </w:rPr>
              <w:t>NODE 4a + NODE 4b</w:t>
            </w:r>
          </w:p>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w:t>
            </w:r>
            <w:r>
              <w:lastRenderedPageBreak/>
              <w:t xml:space="preserve">in dependent state. </w:t>
            </w:r>
          </w:p>
          <w:p w:rsidR="00877D18" w:rsidRDefault="00877D18" w:rsidP="00D64E03"/>
          <w:p w:rsidR="00FA6983" w:rsidRDefault="00FA6983" w:rsidP="00D64E03"/>
          <w:p w:rsidR="00877D18" w:rsidRDefault="00877D18" w:rsidP="00D64E03">
            <w:r>
              <w:t>This command labels the columns of the previously created matrix to be easier to interpret.</w:t>
            </w:r>
          </w:p>
          <w:p w:rsidR="00877D18" w:rsidRDefault="00877D18" w:rsidP="00D64E03"/>
          <w:p w:rsidR="00877D18" w:rsidRDefault="00877D18" w:rsidP="00D64E03"/>
          <w:p w:rsidR="00877D18" w:rsidRPr="00FA6983" w:rsidRDefault="00FA6983" w:rsidP="00D64E03">
            <w:pPr>
              <w:rPr>
                <w:b/>
                <w:u w:val="single"/>
              </w:rPr>
            </w:pPr>
            <w:r w:rsidRPr="00FA6983">
              <w:rPr>
                <w:b/>
                <w:u w:val="single"/>
              </w:rPr>
              <w:t>NODE 2b</w:t>
            </w:r>
            <w:r>
              <w:rPr>
                <w:b/>
                <w:u w:val="single"/>
              </w:rPr>
              <w:t xml:space="preserve"> + NODE 3b</w:t>
            </w:r>
          </w:p>
          <w:p w:rsidR="00877D18" w:rsidRDefault="00877D18" w:rsidP="00D64E03">
            <w:r>
              <w:t xml:space="preserve">These commands use data from table 3 (the 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FA6983" w:rsidRPr="00FA6983" w:rsidRDefault="00FA6983" w:rsidP="00D64E03">
            <w:pPr>
              <w:rPr>
                <w:b/>
                <w:u w:val="single"/>
              </w:rPr>
            </w:pPr>
            <w:r w:rsidRPr="00FA6983">
              <w:rPr>
                <w:b/>
                <w:u w:val="single"/>
              </w:rPr>
              <w:t>NODE 5</w:t>
            </w:r>
            <w:r>
              <w:rPr>
                <w:b/>
                <w:u w:val="single"/>
              </w:rPr>
              <w:t xml:space="preserve"> + NODE 6a + NODE 7a</w:t>
            </w:r>
          </w:p>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FA6983" w:rsidRPr="00FA6983" w:rsidRDefault="00FA6983" w:rsidP="00211C84">
            <w:pPr>
              <w:rPr>
                <w:b/>
                <w:u w:val="single"/>
              </w:rPr>
            </w:pPr>
            <w:r>
              <w:rPr>
                <w:b/>
                <w:u w:val="single"/>
              </w:rPr>
              <w:t>NODE 4a + NODE 4b</w:t>
            </w:r>
          </w:p>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FA6983" w:rsidRPr="00FA6983" w:rsidRDefault="00FA6983" w:rsidP="00211C84">
            <w:pPr>
              <w:rPr>
                <w:b/>
                <w:u w:val="single"/>
              </w:rPr>
            </w:pPr>
            <w:r w:rsidRPr="00FA6983">
              <w:rPr>
                <w:b/>
                <w:u w:val="single"/>
              </w:rPr>
              <w:t>NODE 7a</w:t>
            </w:r>
          </w:p>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FA6983" w:rsidRPr="00FA6983" w:rsidRDefault="00FA6983" w:rsidP="00211C84">
            <w:pPr>
              <w:rPr>
                <w:b/>
                <w:u w:val="single"/>
              </w:rPr>
            </w:pPr>
            <w:r w:rsidRPr="00FA6983">
              <w:rPr>
                <w:b/>
                <w:u w:val="single"/>
              </w:rPr>
              <w:t>NODE 7b</w:t>
            </w:r>
          </w:p>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FA6983" w:rsidRPr="00FA6983" w:rsidRDefault="00FA6983" w:rsidP="00211C84">
            <w:pPr>
              <w:rPr>
                <w:b/>
                <w:u w:val="single"/>
              </w:rPr>
            </w:pPr>
            <w:r>
              <w:rPr>
                <w:b/>
                <w:u w:val="single"/>
              </w:rPr>
              <w:t>BOOTSTRAPPING</w:t>
            </w:r>
          </w:p>
          <w:p w:rsidR="00211C84" w:rsidRDefault="00211C84" w:rsidP="00211C84">
            <w:r>
              <w:t xml:space="preserve">These commands run the bootstrapping function created earlier to produce 10,000 bootstrapped estimates of the </w:t>
            </w:r>
            <w:proofErr w:type="spellStart"/>
            <w:r>
              <w:t>centre</w:t>
            </w:r>
            <w:proofErr w:type="spellEnd"/>
            <w:r>
              <w:t xml:space="preserv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p w:rsidR="00FA6983" w:rsidRDefault="00FA6983" w:rsidP="00211C84"/>
        </w:tc>
      </w:tr>
      <w:tr w:rsidR="00B44707" w:rsidTr="00B44707">
        <w:trPr>
          <w:trHeight w:val="192"/>
        </w:trPr>
        <w:tc>
          <w:tcPr>
            <w:tcW w:w="5211" w:type="dxa"/>
          </w:tcPr>
          <w:p w:rsidR="00B44707" w:rsidRPr="00264389" w:rsidRDefault="00B44707" w:rsidP="00FA6983">
            <w:pPr>
              <w:jc w:val="center"/>
              <w:rPr>
                <w:rFonts w:ascii="Courier New" w:hAnsi="Courier New"/>
                <w:b/>
              </w:rPr>
            </w:pPr>
            <w:r w:rsidRPr="00264389">
              <w:rPr>
                <w:b/>
              </w:rPr>
              <w:lastRenderedPageBreak/>
              <w:t>R code</w:t>
            </w:r>
          </w:p>
        </w:tc>
        <w:tc>
          <w:tcPr>
            <w:tcW w:w="4031" w:type="dxa"/>
          </w:tcPr>
          <w:p w:rsidR="00B44707" w:rsidRPr="00FA6983" w:rsidRDefault="00B44707" w:rsidP="00FA6983">
            <w:pPr>
              <w:jc w:val="center"/>
              <w:rPr>
                <w:b/>
              </w:rPr>
            </w:pPr>
            <w:r w:rsidRPr="00FA6983">
              <w:rPr>
                <w:b/>
              </w:rPr>
              <w:t>Comments</w:t>
            </w:r>
          </w:p>
        </w:tc>
      </w:tr>
      <w:tr w:rsidR="00B44707" w:rsidTr="00127524">
        <w:trPr>
          <w:trHeight w:val="416"/>
        </w:trPr>
        <w:tc>
          <w:tcPr>
            <w:tcW w:w="5211" w:type="dxa"/>
          </w:tcPr>
          <w:p w:rsidR="00B44707" w:rsidRDefault="00B44707" w:rsidP="000F49A4">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7E2AF9" w:rsidRDefault="007E2AF9" w:rsidP="00B44707">
            <w:pPr>
              <w:rPr>
                <w:rFonts w:ascii="Courier New" w:hAnsi="Courier New"/>
              </w:rPr>
            </w:pPr>
          </w:p>
          <w:p w:rsidR="007E2AF9" w:rsidRDefault="007E2AF9"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4E2F63" w:rsidRPr="001A1307" w:rsidRDefault="004E2F63" w:rsidP="00B44707">
            <w:pPr>
              <w:spacing w:after="200" w:line="276" w:lineRule="auto"/>
              <w:rPr>
                <w:rFonts w:ascii="Courier New" w:hAnsi="Courier New"/>
                <w:lang w:val="en-GB"/>
                <w:rPrChange w:id="25" w:author="Ralph Crott" w:date="2012-11-20T12:22:00Z">
                  <w:rPr>
                    <w:rFonts w:ascii="Courier New" w:eastAsiaTheme="minorHAnsi" w:hAnsi="Courier New" w:cstheme="minorBidi"/>
                    <w:sz w:val="22"/>
                    <w:szCs w:val="22"/>
                    <w:lang w:val="fr-BE"/>
                  </w:rPr>
                </w:rPrChange>
              </w:rPr>
            </w:pPr>
          </w:p>
          <w:p w:rsidR="004E2F63" w:rsidRPr="001A1307" w:rsidRDefault="004E2F63" w:rsidP="00B44707">
            <w:pPr>
              <w:spacing w:after="200" w:line="276" w:lineRule="auto"/>
              <w:rPr>
                <w:rFonts w:ascii="Courier New" w:hAnsi="Courier New"/>
                <w:lang w:val="en-GB"/>
                <w:rPrChange w:id="26" w:author="Ralph Crott" w:date="2012-11-20T12:22:00Z">
                  <w:rPr>
                    <w:rFonts w:ascii="Courier New" w:eastAsiaTheme="minorHAnsi" w:hAnsi="Courier New" w:cstheme="minorBidi"/>
                    <w:sz w:val="22"/>
                    <w:szCs w:val="22"/>
                    <w:lang w:val="fr-BE"/>
                  </w:rPr>
                </w:rPrChange>
              </w:rPr>
            </w:pPr>
          </w:p>
          <w:p w:rsidR="004E2F63" w:rsidRPr="001A1307" w:rsidRDefault="004E2F63" w:rsidP="00B44707">
            <w:pPr>
              <w:spacing w:after="200" w:line="276" w:lineRule="auto"/>
              <w:rPr>
                <w:rFonts w:ascii="Courier New" w:hAnsi="Courier New"/>
                <w:lang w:val="en-GB"/>
                <w:rPrChange w:id="27" w:author="Ralph Crott" w:date="2012-11-20T12:22:00Z">
                  <w:rPr>
                    <w:rFonts w:ascii="Courier New" w:eastAsiaTheme="minorHAnsi" w:hAnsi="Courier New" w:cstheme="minorBidi"/>
                    <w:sz w:val="22"/>
                    <w:szCs w:val="22"/>
                    <w:lang w:val="fr-BE"/>
                  </w:rPr>
                </w:rPrChange>
              </w:rPr>
            </w:pPr>
          </w:p>
          <w:p w:rsidR="00B44707" w:rsidRPr="00FF6FC4" w:rsidRDefault="00B44707" w:rsidP="00B44707">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Pr="001A1307" w:rsidRDefault="00B44707"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7E2AF9" w:rsidRDefault="007E2AF9" w:rsidP="00B44707">
            <w:pPr>
              <w:rPr>
                <w:rFonts w:ascii="Courier New" w:hAnsi="Courier New"/>
              </w:rPr>
            </w:pPr>
          </w:p>
          <w:p w:rsidR="004E2F63" w:rsidRDefault="004E2F63" w:rsidP="00B44707">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lastRenderedPageBreak/>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7E2AF9" w:rsidRDefault="004E2F63" w:rsidP="000F49A4">
            <w:r>
              <w:lastRenderedPageBreak/>
              <w:t xml:space="preserve">Approach for mapping from </w:t>
            </w:r>
            <w:proofErr w:type="spellStart"/>
            <w:r>
              <w:t>mRS</w:t>
            </w:r>
            <w:proofErr w:type="spellEnd"/>
            <w:r>
              <w:t xml:space="preserve"> to GOS</w:t>
            </w:r>
          </w:p>
          <w:p w:rsidR="004E2F63" w:rsidRDefault="004E2F63" w:rsidP="000F49A4"/>
          <w:p w:rsidR="004E2F63" w:rsidRDefault="004E2F63" w:rsidP="000F49A4">
            <w:r>
              <w:t xml:space="preserve">Assuming code above has all been run (so </w:t>
            </w:r>
            <w:proofErr w:type="spellStart"/>
            <w:r>
              <w:t>mRS</w:t>
            </w:r>
            <w:proofErr w:type="spellEnd"/>
            <w:r>
              <w:t xml:space="preserve"> estimates and so on have all been calculated)</w:t>
            </w:r>
          </w:p>
          <w:p w:rsidR="004E2F63" w:rsidRDefault="004E2F63" w:rsidP="000F49A4"/>
          <w:p w:rsidR="004E2F63" w:rsidRPr="004E2F63" w:rsidRDefault="004E2F63" w:rsidP="000F49A4">
            <w:pPr>
              <w:rPr>
                <w:b/>
                <w:u w:val="single"/>
              </w:rPr>
            </w:pPr>
            <w:r w:rsidRPr="004E2F63">
              <w:rPr>
                <w:b/>
                <w:u w:val="single"/>
              </w:rPr>
              <w:t>NODE 4a + NOD 4b + NODE 4c</w:t>
            </w:r>
          </w:p>
          <w:p w:rsidR="007E2AF9" w:rsidRDefault="007E2AF9" w:rsidP="007E2AF9">
            <w:r>
              <w:t xml:space="preserve">These commands the </w:t>
            </w:r>
            <w:proofErr w:type="spellStart"/>
            <w:r>
              <w:t>Dirichlet</w:t>
            </w:r>
            <w:proofErr w:type="spellEnd"/>
            <w:r>
              <w:t xml:space="preserve"> derived cell counts into GOS 5 (columns 1 and 2), GOS 4 (columns 3 and 4), and GOS 3 (columns 5 and 6).</w:t>
            </w:r>
          </w:p>
          <w:p w:rsidR="007E2AF9" w:rsidRDefault="007E2AF9" w:rsidP="007E2AF9"/>
          <w:p w:rsidR="007E2AF9" w:rsidRDefault="007E2AF9" w:rsidP="007E2AF9">
            <w:r>
              <w:t>These commands calculate the sums across the rows of the newly created variables GOS_5, GOS_4, and GOS_3</w:t>
            </w:r>
          </w:p>
          <w:p w:rsidR="007E2AF9" w:rsidRDefault="007E2AF9" w:rsidP="007E2AF9"/>
          <w:p w:rsidR="007E2AF9" w:rsidRDefault="007E2AF9" w:rsidP="007E2AF9">
            <w:r>
              <w:t>These commands convert the cell counts into proportions.</w:t>
            </w:r>
          </w:p>
          <w:p w:rsidR="007E2AF9" w:rsidRDefault="007E2AF9" w:rsidP="007E2AF9"/>
          <w:p w:rsidR="007E2AF9" w:rsidRDefault="007E2AF9" w:rsidP="007E2AF9"/>
          <w:p w:rsidR="007E2AF9" w:rsidRDefault="007E2AF9" w:rsidP="007E2AF9"/>
          <w:p w:rsidR="007E2AF9" w:rsidRDefault="007E2AF9" w:rsidP="007E2AF9"/>
          <w:p w:rsidR="007E2AF9" w:rsidRDefault="007E2AF9" w:rsidP="007E2AF9"/>
          <w:p w:rsidR="004E2F63" w:rsidRPr="004E2F63" w:rsidRDefault="004E2F63" w:rsidP="007E2AF9">
            <w:pPr>
              <w:rPr>
                <w:b/>
                <w:u w:val="single"/>
              </w:rPr>
            </w:pPr>
            <w:r w:rsidRPr="004E2F63">
              <w:rPr>
                <w:b/>
                <w:u w:val="single"/>
              </w:rPr>
              <w:t>NODE 6a + NODE 6b + NODE 6c + NODE 7a + NODE 7b + NODE 7c</w:t>
            </w:r>
          </w:p>
          <w:p w:rsidR="007E2AF9" w:rsidRDefault="007E2AF9" w:rsidP="007E2AF9">
            <w:r>
              <w:t>These commands calculate a weighted utility multiplier value for each row in GOS_5, GOS_4 and GOS_3 given the relative proportion of each of the component states.</w:t>
            </w:r>
          </w:p>
          <w:p w:rsidR="007E2AF9" w:rsidRDefault="007E2AF9" w:rsidP="007E2AF9"/>
          <w:p w:rsidR="007E2AF9" w:rsidRDefault="007E2AF9" w:rsidP="007E2AF9"/>
          <w:p w:rsidR="004E2F63" w:rsidRDefault="004E2F63" w:rsidP="007E2AF9"/>
          <w:p w:rsidR="004E2F63" w:rsidRDefault="004E2F63" w:rsidP="007E2AF9">
            <w:pPr>
              <w:rPr>
                <w:b/>
                <w:u w:val="single"/>
              </w:rPr>
            </w:pPr>
            <w:r>
              <w:rPr>
                <w:b/>
                <w:u w:val="single"/>
              </w:rPr>
              <w:t>BOOTSTRAPPING</w:t>
            </w:r>
          </w:p>
          <w:p w:rsidR="004E2F63" w:rsidRDefault="004E2F63" w:rsidP="007E2AF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4E2F63" w:rsidRPr="004E2F63" w:rsidRDefault="004E2F63" w:rsidP="007E2AF9">
            <w:pPr>
              <w:rPr>
                <w:i/>
              </w:rPr>
            </w:pPr>
          </w:p>
          <w:p w:rsidR="007E2AF9" w:rsidRDefault="007E2AF9" w:rsidP="007E2AF9">
            <w:r>
              <w:t>Sets the number of bootstrap replicates to 10,000</w:t>
            </w:r>
          </w:p>
          <w:p w:rsidR="007E2AF9" w:rsidRDefault="007E2AF9" w:rsidP="007E2AF9"/>
          <w:p w:rsidR="004E2F63" w:rsidRDefault="004E2F63" w:rsidP="007E2AF9"/>
          <w:p w:rsidR="007E2AF9" w:rsidRDefault="007E2AF9" w:rsidP="007E2AF9">
            <w:r>
              <w:t>Creates three empty vectors for storing bootstrapped estimates of the means</w:t>
            </w:r>
          </w:p>
          <w:p w:rsidR="007E2AF9" w:rsidRDefault="007E2AF9" w:rsidP="007E2AF9"/>
          <w:p w:rsidR="007E2AF9" w:rsidRDefault="007E2AF9" w:rsidP="007E2AF9"/>
          <w:p w:rsidR="007E2AF9" w:rsidRDefault="007E2AF9" w:rsidP="007E2AF9"/>
          <w:p w:rsidR="007E2AF9" w:rsidRDefault="007E2AF9" w:rsidP="007E2AF9"/>
          <w:p w:rsidR="004E2F63" w:rsidRDefault="004E2F63" w:rsidP="007E2AF9"/>
          <w:p w:rsidR="007E2AF9" w:rsidRDefault="004E2F63" w:rsidP="007E2AF9">
            <w:r>
              <w:t>P</w:t>
            </w:r>
            <w:r w:rsidR="007E2AF9">
              <w:t>roduces 10,000 bootstrapped estimates of the means of GOS_5, GOS_4 and GOS_3</w:t>
            </w:r>
          </w:p>
          <w:p w:rsidR="007E2AF9" w:rsidRDefault="007E2AF9" w:rsidP="007E2AF9"/>
        </w:tc>
      </w:tr>
    </w:tbl>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431A06" w:rsidRPr="00431A06" w:rsidRDefault="00431A06" w:rsidP="00431A06">
      <w:pPr>
        <w:pStyle w:val="Heading1"/>
      </w:pPr>
      <w:r>
        <w:t>References</w:t>
      </w:r>
    </w:p>
    <w:p w:rsidR="004E6CD8" w:rsidRPr="004E6CD8" w:rsidRDefault="00336D04">
      <w:pPr>
        <w:pStyle w:val="NormalWeb"/>
        <w:ind w:left="640" w:hanging="640"/>
        <w:divId w:val="1671251169"/>
        <w:rPr>
          <w:rFonts w:ascii="Calibri" w:hAnsi="Calibri"/>
          <w:noProof/>
          <w:sz w:val="22"/>
        </w:rPr>
      </w:pPr>
      <w:r>
        <w:fldChar w:fldCharType="begin" w:fldLock="1"/>
      </w:r>
      <w:r w:rsidR="00A97C3E">
        <w:instrText xml:space="preserve">ADDIN Mendeley Bibliography CSL_BIBLIOGRAPHY </w:instrText>
      </w:r>
      <w:r>
        <w:fldChar w:fldCharType="separate"/>
      </w:r>
      <w:r w:rsidR="004E6CD8" w:rsidRPr="004E6CD8">
        <w:rPr>
          <w:rFonts w:ascii="Calibri" w:hAnsi="Calibri"/>
          <w:noProof/>
          <w:sz w:val="22"/>
        </w:rPr>
        <w:t xml:space="preserve">1. </w:t>
      </w:r>
      <w:r w:rsidR="004E6CD8" w:rsidRPr="004E6CD8">
        <w:rPr>
          <w:rFonts w:ascii="Calibri" w:hAnsi="Calibri"/>
          <w:noProof/>
          <w:sz w:val="22"/>
        </w:rPr>
        <w:tab/>
        <w:t>Chuang L-H, Whitehead SJ. Mapping for economic evaluation. British medical bulletin [Internet]. 2012 Jan [cited 2012 Dec 4];101:1–15. Available from: http://www.ncbi.nlm.nih.gov/pubmed/22209743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2.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3. </w:t>
      </w:r>
      <w:r w:rsidRPr="004E6CD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4. </w:t>
      </w:r>
      <w:r w:rsidRPr="004E6CD8">
        <w:rPr>
          <w:rFonts w:ascii="Calibri" w:hAnsi="Calibri"/>
          <w:noProof/>
          <w:sz w:val="22"/>
        </w:rPr>
        <w:tab/>
        <w:t>RANKIN J. Cerebral vascular accidents in patients over the age of 60. II. Prognosis. Scottish medical journal [Internet]. 1957 May [cited 2012 Apr 4];2(5):200–15. Available from: http://www.ncbi.nlm.nih.gov/pubmed/13432835</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5. </w:t>
      </w:r>
      <w:r w:rsidRPr="004E6CD8">
        <w:rPr>
          <w:rFonts w:ascii="Calibri" w:hAnsi="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6. </w:t>
      </w:r>
      <w:r w:rsidRPr="004E6CD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7. </w:t>
      </w:r>
      <w:r w:rsidRPr="004E6CD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8.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9. </w:t>
      </w:r>
      <w:r w:rsidRPr="004E6CD8">
        <w:rPr>
          <w:rFonts w:ascii="Calibri" w:hAnsi="Calibri"/>
          <w:noProof/>
          <w:sz w:val="22"/>
        </w:rPr>
        <w:tab/>
        <w:t xml:space="preserve">Dorman P, Dennis M, Sandercock P. Are the modified “simple questions” a valid and reliable measure of health related quality of life after stroke? Journal of Neurology, Neurosurgery &amp; </w:t>
      </w:r>
      <w:r w:rsidRPr="004E6CD8">
        <w:rPr>
          <w:rFonts w:ascii="Calibri" w:hAnsi="Calibri"/>
          <w:noProof/>
          <w:sz w:val="22"/>
        </w:rPr>
        <w:lastRenderedPageBreak/>
        <w:t>Psychiatry [Internet]. 2000;69(4):487–93. Available from: http://jnnp.bmj.com/content/69/4/487.abstract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10. </w:t>
      </w:r>
      <w:r w:rsidRPr="004E6CD8">
        <w:rPr>
          <w:rFonts w:ascii="Calibri" w:hAnsi="Calibri"/>
          <w:noProof/>
          <w:sz w:val="22"/>
        </w:rPr>
        <w:tab/>
        <w:t>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11. </w:t>
      </w:r>
      <w:r w:rsidRPr="004E6CD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12. </w:t>
      </w:r>
      <w:r w:rsidRPr="004E6CD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F316CA" w:rsidRDefault="00336D04" w:rsidP="004E6CD8">
      <w:pPr>
        <w:pStyle w:val="NormalWeb"/>
        <w:ind w:left="640" w:hanging="640"/>
        <w:divId w:val="544490595"/>
      </w:pPr>
      <w:r>
        <w:fldChar w:fldCharType="end"/>
      </w:r>
    </w:p>
    <w:p w:rsidR="00F316CA" w:rsidRDefault="00F316CA">
      <w:pPr>
        <w:rPr>
          <w:rFonts w:ascii="Times New Roman" w:eastAsiaTheme="minorEastAsia" w:hAnsi="Times New Roman" w:cs="Times New Roman"/>
          <w:sz w:val="24"/>
          <w:szCs w:val="24"/>
          <w:lang w:eastAsia="en-GB"/>
        </w:rPr>
      </w:pPr>
      <w:r>
        <w:br w:type="page"/>
      </w:r>
    </w:p>
    <w:p w:rsidR="00C61C1F" w:rsidRDefault="00431A06" w:rsidP="00F6657B">
      <w:pPr>
        <w:pStyle w:val="NormalWeb"/>
        <w:ind w:left="640" w:hanging="640"/>
        <w:divId w:val="1311982601"/>
      </w:pPr>
      <w:r>
        <w:lastRenderedPageBreak/>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28" w:name="_Ref321300871"/>
    </w:p>
    <w:p w:rsidR="00431A06" w:rsidRDefault="00431A06" w:rsidP="00E20F51">
      <w:pPr>
        <w:pStyle w:val="Caption"/>
        <w:divId w:val="665133477"/>
      </w:pPr>
      <w:bookmarkStart w:id="29" w:name="_Ref331416679"/>
      <w:r>
        <w:t xml:space="preserve">Table </w:t>
      </w:r>
      <w:fldSimple w:instr=" SEQ Table \* ARABIC ">
        <w:r w:rsidR="008B75EC">
          <w:rPr>
            <w:noProof/>
          </w:rPr>
          <w:t>4</w:t>
        </w:r>
      </w:fldSimple>
      <w:bookmarkEnd w:id="28"/>
      <w:bookmarkEnd w:id="29"/>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4660DC" w:rsidRDefault="004660DC" w:rsidP="004660DC">
      <w:pPr>
        <w:divId w:val="665133477"/>
      </w:pP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bookmarkStart w:id="30" w:name="_GoBack"/>
        <w:bookmarkEnd w:id="30"/>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31" w:name="_Ref336071835"/>
      <w:r>
        <w:t xml:space="preserve">Table </w:t>
      </w:r>
      <w:fldSimple w:instr=" SEQ Table \* ARABIC ">
        <w:r w:rsidR="008B75EC">
          <w:rPr>
            <w:noProof/>
          </w:rPr>
          <w:t>5</w:t>
        </w:r>
      </w:fldSimple>
      <w:bookmarkEnd w:id="31"/>
      <w:r>
        <w:t xml:space="preserve"> Cell counts used from source paper to populate the </w:t>
      </w:r>
      <w:proofErr w:type="spellStart"/>
      <w:r>
        <w:t>Dirichlet</w:t>
      </w:r>
      <w:proofErr w:type="spellEnd"/>
      <w:r>
        <w:t xml:space="preserve"> distribution in this model</w:t>
      </w:r>
    </w:p>
    <w:p w:rsidR="004660DC" w:rsidRPr="004660DC" w:rsidRDefault="004660DC" w:rsidP="004660DC">
      <w:pPr>
        <w:divId w:val="665133477"/>
      </w:pPr>
    </w:p>
    <w:sectPr w:rsidR="004660DC" w:rsidRPr="004660DC" w:rsidSect="00084F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Jon Minton" w:date="2012-11-20T14:05:00Z" w:initials="JM">
    <w:p w:rsidR="004C25D9" w:rsidRDefault="004C25D9">
      <w:pPr>
        <w:pStyle w:val="CommentText"/>
      </w:pPr>
      <w:r>
        <w:rPr>
          <w:rStyle w:val="CommentReference"/>
        </w:rPr>
        <w:annotationRef/>
      </w:r>
      <w:r>
        <w:t>The actual process for calculating proportions and outcomes for this is a bit more complex, as it involves different data sources. I’m not sure whether to explain the other procedure fully, or just to keep things as they are and refer to the HTA.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7A2" w:rsidRDefault="007767A2" w:rsidP="00843868">
      <w:pPr>
        <w:spacing w:after="0" w:line="240" w:lineRule="auto"/>
      </w:pPr>
      <w:r>
        <w:separator/>
      </w:r>
    </w:p>
  </w:endnote>
  <w:endnote w:type="continuationSeparator" w:id="0">
    <w:p w:rsidR="007767A2" w:rsidRDefault="007767A2"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787384"/>
      <w:docPartObj>
        <w:docPartGallery w:val="Page Numbers (Bottom of Page)"/>
        <w:docPartUnique/>
      </w:docPartObj>
    </w:sdtPr>
    <w:sdtEndPr>
      <w:rPr>
        <w:noProof/>
      </w:rPr>
    </w:sdtEndPr>
    <w:sdtContent>
      <w:p w:rsidR="004C25D9" w:rsidRDefault="004C25D9">
        <w:pPr>
          <w:pStyle w:val="Footer"/>
          <w:jc w:val="center"/>
        </w:pPr>
        <w:r>
          <w:fldChar w:fldCharType="begin"/>
        </w:r>
        <w:r>
          <w:instrText xml:space="preserve"> PAGE   \* MERGEFORMAT </w:instrText>
        </w:r>
        <w:r>
          <w:fldChar w:fldCharType="separate"/>
        </w:r>
        <w:r w:rsidR="004E6CD8">
          <w:rPr>
            <w:noProof/>
          </w:rPr>
          <w:t>20</w:t>
        </w:r>
        <w:r>
          <w:rPr>
            <w:noProof/>
          </w:rPr>
          <w:fldChar w:fldCharType="end"/>
        </w:r>
      </w:p>
    </w:sdtContent>
  </w:sdt>
  <w:p w:rsidR="004C25D9" w:rsidRDefault="004C2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7A2" w:rsidRDefault="007767A2" w:rsidP="00843868">
      <w:pPr>
        <w:spacing w:after="0" w:line="240" w:lineRule="auto"/>
      </w:pPr>
      <w:r>
        <w:separator/>
      </w:r>
    </w:p>
  </w:footnote>
  <w:footnote w:type="continuationSeparator" w:id="0">
    <w:p w:rsidR="007767A2" w:rsidRDefault="007767A2"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63AB9"/>
    <w:rsid w:val="00076A89"/>
    <w:rsid w:val="00084F4A"/>
    <w:rsid w:val="00090547"/>
    <w:rsid w:val="000C76D7"/>
    <w:rsid w:val="000D0043"/>
    <w:rsid w:val="000D28AB"/>
    <w:rsid w:val="000F49A4"/>
    <w:rsid w:val="00127524"/>
    <w:rsid w:val="00144560"/>
    <w:rsid w:val="0015167B"/>
    <w:rsid w:val="00152913"/>
    <w:rsid w:val="00155473"/>
    <w:rsid w:val="001701B7"/>
    <w:rsid w:val="00180C1C"/>
    <w:rsid w:val="001924BA"/>
    <w:rsid w:val="001A006F"/>
    <w:rsid w:val="001A1307"/>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A0218"/>
    <w:rsid w:val="002A4372"/>
    <w:rsid w:val="002B4670"/>
    <w:rsid w:val="002C7DE5"/>
    <w:rsid w:val="002E271F"/>
    <w:rsid w:val="0030132C"/>
    <w:rsid w:val="00313A2A"/>
    <w:rsid w:val="00316BF4"/>
    <w:rsid w:val="00330ADA"/>
    <w:rsid w:val="00333488"/>
    <w:rsid w:val="00336D04"/>
    <w:rsid w:val="0035675E"/>
    <w:rsid w:val="00357E95"/>
    <w:rsid w:val="00363825"/>
    <w:rsid w:val="00373238"/>
    <w:rsid w:val="0037407B"/>
    <w:rsid w:val="0038332A"/>
    <w:rsid w:val="00390D5B"/>
    <w:rsid w:val="0039295E"/>
    <w:rsid w:val="003A76F9"/>
    <w:rsid w:val="003D5EAE"/>
    <w:rsid w:val="003F4DB8"/>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B09"/>
    <w:rsid w:val="005403B9"/>
    <w:rsid w:val="00544E74"/>
    <w:rsid w:val="0054719D"/>
    <w:rsid w:val="00562CD7"/>
    <w:rsid w:val="00585CB9"/>
    <w:rsid w:val="00592400"/>
    <w:rsid w:val="00597577"/>
    <w:rsid w:val="005C04B4"/>
    <w:rsid w:val="005C12CA"/>
    <w:rsid w:val="005D6A01"/>
    <w:rsid w:val="005E3183"/>
    <w:rsid w:val="00604D50"/>
    <w:rsid w:val="00604F99"/>
    <w:rsid w:val="00611998"/>
    <w:rsid w:val="00634199"/>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393E"/>
    <w:rsid w:val="006E50C8"/>
    <w:rsid w:val="006F79C5"/>
    <w:rsid w:val="00704B5F"/>
    <w:rsid w:val="007237BA"/>
    <w:rsid w:val="0074233F"/>
    <w:rsid w:val="007518F5"/>
    <w:rsid w:val="00760FD0"/>
    <w:rsid w:val="00762BDF"/>
    <w:rsid w:val="00763745"/>
    <w:rsid w:val="007767A2"/>
    <w:rsid w:val="00780233"/>
    <w:rsid w:val="00793892"/>
    <w:rsid w:val="007A1D5D"/>
    <w:rsid w:val="007A4682"/>
    <w:rsid w:val="007B5157"/>
    <w:rsid w:val="007B52B3"/>
    <w:rsid w:val="007C1686"/>
    <w:rsid w:val="007C55BB"/>
    <w:rsid w:val="007C7108"/>
    <w:rsid w:val="007D487D"/>
    <w:rsid w:val="007E2AF9"/>
    <w:rsid w:val="00835A98"/>
    <w:rsid w:val="00842580"/>
    <w:rsid w:val="00843868"/>
    <w:rsid w:val="00844DCE"/>
    <w:rsid w:val="00850EFC"/>
    <w:rsid w:val="0086180D"/>
    <w:rsid w:val="0087458D"/>
    <w:rsid w:val="00877D18"/>
    <w:rsid w:val="0089737A"/>
    <w:rsid w:val="008B75EC"/>
    <w:rsid w:val="008F3B8C"/>
    <w:rsid w:val="00937A05"/>
    <w:rsid w:val="009D3297"/>
    <w:rsid w:val="009E25B0"/>
    <w:rsid w:val="00A10BE5"/>
    <w:rsid w:val="00A15484"/>
    <w:rsid w:val="00A255E2"/>
    <w:rsid w:val="00A37A2B"/>
    <w:rsid w:val="00A461DD"/>
    <w:rsid w:val="00A5669B"/>
    <w:rsid w:val="00A630CF"/>
    <w:rsid w:val="00A632B1"/>
    <w:rsid w:val="00A67653"/>
    <w:rsid w:val="00A8345F"/>
    <w:rsid w:val="00A9339A"/>
    <w:rsid w:val="00A96231"/>
    <w:rsid w:val="00A97C3E"/>
    <w:rsid w:val="00AB58D4"/>
    <w:rsid w:val="00AC177B"/>
    <w:rsid w:val="00AF2A83"/>
    <w:rsid w:val="00B06F97"/>
    <w:rsid w:val="00B078DD"/>
    <w:rsid w:val="00B24B0D"/>
    <w:rsid w:val="00B41287"/>
    <w:rsid w:val="00B44707"/>
    <w:rsid w:val="00B506BC"/>
    <w:rsid w:val="00B51A87"/>
    <w:rsid w:val="00B60F0C"/>
    <w:rsid w:val="00B83A44"/>
    <w:rsid w:val="00BA3D34"/>
    <w:rsid w:val="00BA4A9D"/>
    <w:rsid w:val="00BB1951"/>
    <w:rsid w:val="00BB4688"/>
    <w:rsid w:val="00BC63C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A2E94"/>
    <w:rsid w:val="00DA46A6"/>
    <w:rsid w:val="00DB5DC1"/>
    <w:rsid w:val="00DB70BB"/>
    <w:rsid w:val="00DC2FC4"/>
    <w:rsid w:val="00DC6D9E"/>
    <w:rsid w:val="00DC7290"/>
    <w:rsid w:val="00DC7AAC"/>
    <w:rsid w:val="00DD0E7B"/>
    <w:rsid w:val="00DD1189"/>
    <w:rsid w:val="00DE3B2E"/>
    <w:rsid w:val="00E01A3D"/>
    <w:rsid w:val="00E20F51"/>
    <w:rsid w:val="00E36C46"/>
    <w:rsid w:val="00E51535"/>
    <w:rsid w:val="00E71817"/>
    <w:rsid w:val="00E838DB"/>
    <w:rsid w:val="00E83E36"/>
    <w:rsid w:val="00E961A7"/>
    <w:rsid w:val="00EA04CD"/>
    <w:rsid w:val="00EB210C"/>
    <w:rsid w:val="00EE087D"/>
    <w:rsid w:val="00EF1865"/>
    <w:rsid w:val="00EF7545"/>
    <w:rsid w:val="00F10B98"/>
    <w:rsid w:val="00F242FA"/>
    <w:rsid w:val="00F316CA"/>
    <w:rsid w:val="00F46C01"/>
    <w:rsid w:val="00F46D3D"/>
    <w:rsid w:val="00F6657B"/>
    <w:rsid w:val="00F82373"/>
    <w:rsid w:val="00F838FF"/>
    <w:rsid w:val="00F9663C"/>
    <w:rsid w:val="00FA2BD1"/>
    <w:rsid w:val="00FA6983"/>
    <w:rsid w:val="00FB0752"/>
    <w:rsid w:val="00FB793F"/>
    <w:rsid w:val="00FC090E"/>
    <w:rsid w:val="00FC6134"/>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sChild>
                                            <w:div w:id="744768274">
                                              <w:marLeft w:val="0"/>
                                              <w:marRight w:val="0"/>
                                              <w:marTop w:val="0"/>
                                              <w:marBottom w:val="0"/>
                                              <w:divBdr>
                                                <w:top w:val="none" w:sz="0" w:space="0" w:color="auto"/>
                                                <w:left w:val="none" w:sz="0" w:space="0" w:color="auto"/>
                                                <w:bottom w:val="none" w:sz="0" w:space="0" w:color="auto"/>
                                                <w:right w:val="none" w:sz="0" w:space="0" w:color="auto"/>
                                              </w:divBdr>
                                              <w:divsChild>
                                                <w:div w:id="838810673">
                                                  <w:marLeft w:val="0"/>
                                                  <w:marRight w:val="0"/>
                                                  <w:marTop w:val="0"/>
                                                  <w:marBottom w:val="0"/>
                                                  <w:divBdr>
                                                    <w:top w:val="none" w:sz="0" w:space="0" w:color="auto"/>
                                                    <w:left w:val="none" w:sz="0" w:space="0" w:color="auto"/>
                                                    <w:bottom w:val="none" w:sz="0" w:space="0" w:color="auto"/>
                                                    <w:right w:val="none" w:sz="0" w:space="0" w:color="auto"/>
                                                  </w:divBdr>
                                                  <w:divsChild>
                                                    <w:div w:id="544490595">
                                                      <w:marLeft w:val="0"/>
                                                      <w:marRight w:val="0"/>
                                                      <w:marTop w:val="0"/>
                                                      <w:marBottom w:val="0"/>
                                                      <w:divBdr>
                                                        <w:top w:val="none" w:sz="0" w:space="0" w:color="auto"/>
                                                        <w:left w:val="none" w:sz="0" w:space="0" w:color="auto"/>
                                                        <w:bottom w:val="none" w:sz="0" w:space="0" w:color="auto"/>
                                                        <w:right w:val="none" w:sz="0" w:space="0" w:color="auto"/>
                                                      </w:divBdr>
                                                      <w:divsChild>
                                                        <w:div w:id="1671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4D2F1-9FA5-4C24-A007-D259880C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12638</Words>
  <Characters>72039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84508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5</cp:revision>
  <dcterms:created xsi:type="dcterms:W3CDTF">2012-12-04T12:55:00Z</dcterms:created>
  <dcterms:modified xsi:type="dcterms:W3CDTF">2012-12-04T17:19:00Z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Psychological Association 6th Edition</vt:lpwstr>
  </property>
  <property fmtid="{D5CDD505-2E9C-101B-9397-08002B2CF9AE}" pid="7" name="Mendeley Recent Style Id 1_1">
    <vt:lpwstr>http://www.zotero.org/styles/apa</vt:lpwstr>
  </property>
  <property fmtid="{D5CDD505-2E9C-101B-9397-08002B2CF9AE}" pid="8" name="Mendeley Recent Style Name 2_1">
    <vt:lpwstr>American Sociological Association</vt:lpwstr>
  </property>
  <property fmtid="{D5CDD505-2E9C-101B-9397-08002B2CF9AE}" pid="9" name="Mendeley Recent Style Id 2_1">
    <vt:lpwstr>http://www.zotero.org/styles/asa</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Harvard Reference format 1 (author-date)</vt:lpwstr>
  </property>
  <property fmtid="{D5CDD505-2E9C-101B-9397-08002B2CF9AE}" pid="13" name="Mendeley Recent Style Id 4_1">
    <vt:lpwstr>http://www.zotero.org/styles/harvard1</vt:lpwstr>
  </property>
  <property fmtid="{D5CDD505-2E9C-101B-9397-08002B2CF9AE}" pid="14" name="Mendeley Recent Style Name 5_1">
    <vt:lpwstr>IEEE</vt:lpwstr>
  </property>
  <property fmtid="{D5CDD505-2E9C-101B-9397-08002B2CF9AE}" pid="15" name="Mendeley Recent Style Id 5_1">
    <vt:lpwstr>http://www.zotero.org/styles/ieee</vt:lpwstr>
  </property>
  <property fmtid="{D5CDD505-2E9C-101B-9397-08002B2CF9AE}" pid="16" name="Mendeley Recent Style Name 6_1">
    <vt:lpwstr>Modern Humanities Research Association (note with bibliography)</vt:lpwstr>
  </property>
  <property fmtid="{D5CDD505-2E9C-101B-9397-08002B2CF9AE}" pid="17" name="Mendeley Recent Style Id 6_1">
    <vt:lpwstr>http://www.zotero.org/styles/mhra</vt:lpwstr>
  </property>
  <property fmtid="{D5CDD505-2E9C-101B-9397-08002B2CF9AE}" pid="18" name="Mendeley Recent Style Name 7_1">
    <vt:lpwstr>Modern Language Association</vt:lpwstr>
  </property>
  <property fmtid="{D5CDD505-2E9C-101B-9397-08002B2CF9AE}" pid="19" name="Mendeley Recent Style Id 7_1">
    <vt:lpwstr>http://www.zotero.org/styles/mla</vt:lpwstr>
  </property>
  <property fmtid="{D5CDD505-2E9C-101B-9397-08002B2CF9AE}" pid="20" name="Mendeley Recent Style Name 8_1">
    <vt:lpwstr>Nature</vt:lpwstr>
  </property>
  <property fmtid="{D5CDD505-2E9C-101B-9397-08002B2CF9AE}" pid="21" name="Mendeley Recent Style Id 8_1">
    <vt:lpwstr>http://www.zotero.org/styles/nature</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