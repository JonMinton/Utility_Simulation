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114" w:rsidRDefault="00B86149" w:rsidP="00B86149">
      <w:pPr>
        <w:pStyle w:val="Heading1"/>
      </w:pPr>
      <w:r>
        <w:t>Comments from authors</w:t>
      </w:r>
    </w:p>
    <w:p w:rsidR="00B86149" w:rsidRDefault="00B86149" w:rsidP="00B86149"/>
    <w:p w:rsidR="00B86149" w:rsidRDefault="00B86149" w:rsidP="00B86149">
      <w:pPr>
        <w:pStyle w:val="Heading2"/>
      </w:pPr>
      <w:r>
        <w:t>Comments from Ralph</w:t>
      </w:r>
    </w:p>
    <w:p w:rsidR="00B86149" w:rsidRDefault="00B86149" w:rsidP="00B86149"/>
    <w:tbl>
      <w:tblPr>
        <w:tblStyle w:val="TableGrid"/>
        <w:tblW w:w="0" w:type="auto"/>
        <w:tblLayout w:type="fixed"/>
        <w:tblLook w:val="04A0" w:firstRow="1" w:lastRow="0" w:firstColumn="1" w:lastColumn="0" w:noHBand="0" w:noVBand="1"/>
      </w:tblPr>
      <w:tblGrid>
        <w:gridCol w:w="534"/>
        <w:gridCol w:w="567"/>
        <w:gridCol w:w="4110"/>
        <w:gridCol w:w="4031"/>
      </w:tblGrid>
      <w:tr w:rsidR="00B86149" w:rsidTr="00B86149">
        <w:tc>
          <w:tcPr>
            <w:tcW w:w="534" w:type="dxa"/>
          </w:tcPr>
          <w:p w:rsidR="00B86149" w:rsidRPr="00620E36" w:rsidRDefault="00B86149" w:rsidP="00B86149">
            <w:pPr>
              <w:rPr>
                <w:b/>
              </w:rPr>
            </w:pPr>
            <w:r w:rsidRPr="00620E36">
              <w:rPr>
                <w:b/>
              </w:rPr>
              <w:t>#</w:t>
            </w:r>
          </w:p>
        </w:tc>
        <w:tc>
          <w:tcPr>
            <w:tcW w:w="567" w:type="dxa"/>
          </w:tcPr>
          <w:p w:rsidR="00B86149" w:rsidRPr="00620E36" w:rsidRDefault="00B86149" w:rsidP="00B86149">
            <w:pPr>
              <w:rPr>
                <w:b/>
              </w:rPr>
            </w:pPr>
            <w:r w:rsidRPr="00620E36">
              <w:rPr>
                <w:b/>
              </w:rPr>
              <w:t>p</w:t>
            </w:r>
          </w:p>
        </w:tc>
        <w:tc>
          <w:tcPr>
            <w:tcW w:w="4110" w:type="dxa"/>
          </w:tcPr>
          <w:p w:rsidR="00B86149" w:rsidRPr="00620E36" w:rsidRDefault="00B86149" w:rsidP="00B86149">
            <w:pPr>
              <w:rPr>
                <w:b/>
              </w:rPr>
            </w:pPr>
            <w:r w:rsidRPr="00620E36">
              <w:rPr>
                <w:b/>
              </w:rPr>
              <w:t>Comment</w:t>
            </w:r>
          </w:p>
        </w:tc>
        <w:tc>
          <w:tcPr>
            <w:tcW w:w="4031" w:type="dxa"/>
          </w:tcPr>
          <w:p w:rsidR="00B86149" w:rsidRPr="00620E36" w:rsidRDefault="00B86149" w:rsidP="00B86149">
            <w:pPr>
              <w:rPr>
                <w:b/>
              </w:rPr>
            </w:pPr>
            <w:r w:rsidRPr="00620E36">
              <w:rPr>
                <w:b/>
              </w:rPr>
              <w:t>Response and action</w:t>
            </w:r>
          </w:p>
        </w:tc>
      </w:tr>
      <w:tr w:rsidR="00B86149" w:rsidTr="00B86149">
        <w:tc>
          <w:tcPr>
            <w:tcW w:w="534" w:type="dxa"/>
          </w:tcPr>
          <w:p w:rsidR="00B86149" w:rsidRDefault="00B86149" w:rsidP="00B86149">
            <w:r>
              <w:t>1</w:t>
            </w:r>
          </w:p>
        </w:tc>
        <w:tc>
          <w:tcPr>
            <w:tcW w:w="567" w:type="dxa"/>
          </w:tcPr>
          <w:p w:rsidR="00B86149" w:rsidRDefault="006314D5" w:rsidP="00B86149">
            <w:r>
              <w:t>3</w:t>
            </w:r>
          </w:p>
        </w:tc>
        <w:tc>
          <w:tcPr>
            <w:tcW w:w="4110" w:type="dxa"/>
          </w:tcPr>
          <w:p w:rsidR="00B86149" w:rsidRDefault="006314D5" w:rsidP="00B86149">
            <w:ins w:id="0" w:author="Ralph Crott" w:date="2012-11-20T13:32:00Z">
              <w:r>
                <w:t xml:space="preserve">REFERENCE to the </w:t>
              </w:r>
              <w:proofErr w:type="spellStart"/>
              <w:r>
                <w:t>Dirichlet</w:t>
              </w:r>
              <w:proofErr w:type="spellEnd"/>
              <w:r>
                <w:t xml:space="preserve"> </w:t>
              </w:r>
              <w:proofErr w:type="gramStart"/>
              <w:r>
                <w:t>description ?</w:t>
              </w:r>
            </w:ins>
            <w:proofErr w:type="gramEnd"/>
          </w:p>
        </w:tc>
        <w:tc>
          <w:tcPr>
            <w:tcW w:w="4031" w:type="dxa"/>
          </w:tcPr>
          <w:p w:rsidR="00B86149" w:rsidRDefault="006314D5" w:rsidP="00B86149">
            <w:r>
              <w:t xml:space="preserve">I don’t think this is needed, as it’s a common statistical distribution. </w:t>
            </w:r>
          </w:p>
          <w:p w:rsidR="006314D5" w:rsidRPr="006314D5" w:rsidRDefault="006314D5" w:rsidP="00B86149">
            <w:pPr>
              <w:rPr>
                <w:b/>
                <w:i/>
              </w:rPr>
            </w:pPr>
            <w:r>
              <w:rPr>
                <w:b/>
                <w:u w:val="single"/>
              </w:rPr>
              <w:t>Action</w:t>
            </w:r>
            <w:r>
              <w:t xml:space="preserve">: </w:t>
            </w:r>
            <w:r>
              <w:rPr>
                <w:b/>
                <w:i/>
              </w:rPr>
              <w:t>None, unless RC provides a specific reference.</w:t>
            </w:r>
          </w:p>
        </w:tc>
      </w:tr>
      <w:tr w:rsidR="00B86149" w:rsidTr="00B86149">
        <w:tc>
          <w:tcPr>
            <w:tcW w:w="534" w:type="dxa"/>
          </w:tcPr>
          <w:p w:rsidR="00B86149" w:rsidRDefault="00B86149" w:rsidP="00B86149">
            <w:r>
              <w:t>2</w:t>
            </w:r>
          </w:p>
        </w:tc>
        <w:tc>
          <w:tcPr>
            <w:tcW w:w="567" w:type="dxa"/>
          </w:tcPr>
          <w:p w:rsidR="00B86149" w:rsidRDefault="00362CDF" w:rsidP="00B86149">
            <w:r>
              <w:t>4</w:t>
            </w:r>
          </w:p>
        </w:tc>
        <w:tc>
          <w:tcPr>
            <w:tcW w:w="4110" w:type="dxa"/>
          </w:tcPr>
          <w:p w:rsidR="00362CDF" w:rsidRDefault="00362CDF" w:rsidP="00362CDF">
            <w:pPr>
              <w:spacing w:line="360" w:lineRule="auto"/>
              <w:jc w:val="both"/>
              <w:rPr>
                <w:ins w:id="1" w:author="Ralph Crott" w:date="2012-11-20T13:07:00Z"/>
              </w:rPr>
            </w:pPr>
            <w:ins w:id="2" w:author="Ralph Crott" w:date="2012-11-20T13:12:00Z">
              <w:r>
                <w:t>IF the source paper reports only the sample utility mean and standard deviation (in each category)</w:t>
              </w:r>
            </w:ins>
            <w:ins w:id="3" w:author="Ralph Crott" w:date="2012-11-20T13:14:00Z">
              <w:r>
                <w:t xml:space="preserve"> of the utilities (as I </w:t>
              </w:r>
            </w:ins>
            <w:ins w:id="4" w:author="Ralph Crott" w:date="2012-11-20T13:15:00Z">
              <w:r>
                <w:t>except</w:t>
              </w:r>
            </w:ins>
            <w:ins w:id="5" w:author="Ralph Crott" w:date="2012-11-20T13:23:00Z">
              <w:r>
                <w:t>) you</w:t>
              </w:r>
            </w:ins>
            <w:ins w:id="6" w:author="Ralph Crott" w:date="2012-11-20T13:12:00Z">
              <w:r>
                <w:t xml:space="preserve"> have to </w:t>
              </w:r>
            </w:ins>
            <w:ins w:id="7" w:author="Ralph Crott" w:date="2012-11-20T13:13:00Z">
              <w:r>
                <w:t>calculate</w:t>
              </w:r>
            </w:ins>
            <w:ins w:id="8" w:author="Ralph Crott" w:date="2012-11-20T13:12:00Z">
              <w:r>
                <w:t xml:space="preserve"> </w:t>
              </w:r>
            </w:ins>
            <w:ins w:id="9" w:author="Ralph Crott" w:date="2012-11-20T13:13:00Z">
              <w:r>
                <w:t>the SEM from those 2 statistics first.</w:t>
              </w:r>
            </w:ins>
          </w:p>
          <w:p w:rsidR="00362CDF" w:rsidRDefault="00362CDF" w:rsidP="00362CDF">
            <w:pPr>
              <w:spacing w:line="360" w:lineRule="auto"/>
              <w:rPr>
                <w:ins w:id="10" w:author="Ralph Crott" w:date="2012-11-20T13:17:00Z"/>
              </w:rPr>
              <w:pPrChange w:id="11" w:author="Ralph Crott" w:date="2012-11-20T13:24:00Z">
                <w:pPr>
                  <w:spacing w:line="360" w:lineRule="auto"/>
                  <w:jc w:val="both"/>
                </w:pPr>
              </w:pPrChange>
            </w:pPr>
            <w:ins w:id="12" w:author="Ralph Crott" w:date="2012-11-20T13:23:00Z">
              <w:r>
                <w:t xml:space="preserve">See </w:t>
              </w:r>
            </w:ins>
            <w:ins w:id="13" w:author="Ralph Crott" w:date="2012-11-20T13:09:00Z">
              <w:r>
                <w:fldChar w:fldCharType="begin"/>
              </w:r>
              <w:r>
                <w:instrText xml:space="preserve"> HYPERLINK "http://en.wikipedia.org/wiki/Sampling_distribution" </w:instrText>
              </w:r>
              <w:r>
                <w:fldChar w:fldCharType="separate"/>
              </w:r>
            </w:ins>
            <w:ins w:id="14" w:author="Unknown">
              <w:r>
                <w:rPr>
                  <w:rStyle w:val="Hyperlink"/>
                </w:rPr>
                <w:t>http://en.wikipedia.org/wiki/Sampling_distribution</w:t>
              </w:r>
            </w:ins>
            <w:ins w:id="15" w:author="Ralph Crott" w:date="2012-11-20T13:09:00Z">
              <w:r>
                <w:fldChar w:fldCharType="end"/>
              </w:r>
            </w:ins>
            <w:ins w:id="16" w:author="Unknown">
              <w:r>
                <w:br/>
                <w:t xml:space="preserve">Do not confuse </w:t>
              </w:r>
            </w:ins>
            <w:ins w:id="17" w:author="Ralph Crott" w:date="2012-11-20T13:22:00Z">
              <w:r>
                <w:t>the observed</w:t>
              </w:r>
            </w:ins>
            <w:ins w:id="18" w:author="Ralph Crott" w:date="2012-11-20T13:11:00Z">
              <w:r>
                <w:t xml:space="preserve"> sample </w:t>
              </w:r>
            </w:ins>
            <w:ins w:id="19" w:author="Ralph Crott" w:date="2012-11-20T13:09:00Z">
              <w:r>
                <w:t xml:space="preserve">standard deviation </w:t>
              </w:r>
            </w:ins>
            <w:ins w:id="20" w:author="Ralph Crott" w:date="2012-11-20T13:10:00Z">
              <w:r>
                <w:t xml:space="preserve">(SD) </w:t>
              </w:r>
            </w:ins>
            <w:ins w:id="21" w:author="Ralph Crott" w:date="2012-11-20T13:09:00Z">
              <w:r>
                <w:t xml:space="preserve">of the individual </w:t>
              </w:r>
            </w:ins>
            <w:ins w:id="22" w:author="Ralph Crott" w:date="2012-11-20T13:10:00Z">
              <w:r>
                <w:t xml:space="preserve">patient-level </w:t>
              </w:r>
            </w:ins>
            <w:ins w:id="23" w:author="Ralph Crott" w:date="2012-11-20T13:09:00Z">
              <w:r>
                <w:t xml:space="preserve">utilities </w:t>
              </w:r>
            </w:ins>
            <w:ins w:id="24" w:author="Ralph Crott" w:date="2012-11-20T13:10:00Z">
              <w:r>
                <w:t xml:space="preserve">and the standard error of the mean </w:t>
              </w:r>
            </w:ins>
            <w:ins w:id="25" w:author="Ralph Crott" w:date="2012-11-20T13:19:00Z">
              <w:r>
                <w:t>(SEM)</w:t>
              </w:r>
            </w:ins>
          </w:p>
          <w:p w:rsidR="00B86149" w:rsidRDefault="00362CDF" w:rsidP="00362CDF">
            <w:ins w:id="26" w:author="Ralph Crott" w:date="2012-11-20T13:17:00Z">
              <w:r>
                <w:t xml:space="preserve">While the statistic </w:t>
              </w:r>
            </w:ins>
            <w:ins w:id="27" w:author="Ralph Crott" w:date="2012-11-20T13:18:00Z">
              <w:r>
                <w:t>“</w:t>
              </w:r>
            </w:ins>
            <w:ins w:id="28" w:author="Ralph Crott" w:date="2012-11-20T13:17:00Z">
              <w:r>
                <w:t>Mean of the utilities</w:t>
              </w:r>
            </w:ins>
            <w:ins w:id="29" w:author="Ralph Crott" w:date="2012-11-20T13:18:00Z">
              <w:r>
                <w:t>” is normally distributed as a consequence of the</w:t>
              </w:r>
            </w:ins>
            <w:ins w:id="30" w:author="Ralph Crott" w:date="2012-11-20T13:21:00Z">
              <w:r>
                <w:t xml:space="preserve"> Central Limit </w:t>
              </w:r>
            </w:ins>
            <w:ins w:id="31" w:author="Ralph Crott" w:date="2012-11-20T13:23:00Z">
              <w:r>
                <w:t>Theorem,</w:t>
              </w:r>
            </w:ins>
            <w:ins w:id="32" w:author="Ralph Crott" w:date="2012-11-20T13:18:00Z">
              <w:r>
                <w:t xml:space="preserve"> the observed utilities are AS A RULE</w:t>
              </w:r>
            </w:ins>
            <w:ins w:id="33" w:author="Ralph Crott" w:date="2012-11-20T13:21:00Z">
              <w:r>
                <w:t xml:space="preserve"> </w:t>
              </w:r>
            </w:ins>
            <w:ins w:id="34" w:author="Ralph Crott" w:date="2012-11-20T13:23:00Z">
              <w:r>
                <w:t>ARE NOT</w:t>
              </w:r>
            </w:ins>
            <w:ins w:id="35" w:author="Ralph Crott" w:date="2012-11-20T13:18:00Z">
              <w:r>
                <w:t xml:space="preserve"> normally distributed. </w:t>
              </w:r>
            </w:ins>
            <w:ins w:id="36" w:author="Ralph Crott" w:date="2012-11-20T13:22:00Z">
              <w:r>
                <w:t xml:space="preserve">Empirically observed </w:t>
              </w:r>
            </w:ins>
            <w:ins w:id="37" w:author="Ralph Crott" w:date="2012-11-20T13:23:00Z">
              <w:r>
                <w:t>utilities present</w:t>
              </w:r>
            </w:ins>
            <w:ins w:id="38" w:author="Ralph Crott" w:date="2012-11-20T13:19:00Z">
              <w:r>
                <w:t xml:space="preserve"> plenty of weird problems (see my 2010 and 2012 papers for example</w:t>
              </w:r>
            </w:ins>
            <w:ins w:id="39" w:author="Ralph Crott" w:date="2012-11-20T13:20:00Z">
              <w:r>
                <w:t xml:space="preserve"> with references therein</w:t>
              </w:r>
            </w:ins>
          </w:p>
        </w:tc>
        <w:tc>
          <w:tcPr>
            <w:tcW w:w="4031" w:type="dxa"/>
          </w:tcPr>
          <w:p w:rsidR="00B86149" w:rsidRDefault="0036541E" w:rsidP="00B86149">
            <w:r>
              <w:t xml:space="preserve">This is a very important point that I’ve been unclear about in the manuscript, partly because I misremembered the process between writing the code and the manuscript. </w:t>
            </w:r>
          </w:p>
          <w:p w:rsidR="0036541E" w:rsidRDefault="0036541E" w:rsidP="0036541E">
            <w:r>
              <w:t xml:space="preserve">The values in parentheses of table 3 of </w:t>
            </w:r>
            <w:proofErr w:type="spellStart"/>
            <w:r>
              <w:t>Rivero</w:t>
            </w:r>
            <w:proofErr w:type="spellEnd"/>
            <w:r>
              <w:t xml:space="preserve">-Arias are *standard deviations* of the values within each </w:t>
            </w:r>
            <w:proofErr w:type="spellStart"/>
            <w:r>
              <w:t>mRS</w:t>
            </w:r>
            <w:proofErr w:type="spellEnd"/>
            <w:r>
              <w:t xml:space="preserve"> state. Uncertainty about the Ns in each state is also simulated in the model, using the </w:t>
            </w:r>
            <w:proofErr w:type="spellStart"/>
            <w:r>
              <w:t>Dirichlet</w:t>
            </w:r>
            <w:proofErr w:type="spellEnd"/>
            <w:r>
              <w:t xml:space="preserve"> distribution, so if SEs were to be calculated at this stage, it would have to be for each of simulated N combinations. </w:t>
            </w:r>
          </w:p>
          <w:p w:rsidR="005E5C00" w:rsidRDefault="005E5C00" w:rsidP="0036541E"/>
          <w:p w:rsidR="0036541E" w:rsidRDefault="005E5C00" w:rsidP="005E5C00">
            <w:r>
              <w:t>My view is that using SDs rather than SEs at this stage is appropriate, as what the PSA needs are distributions representing uncertainty in expected values of the combined distributions (</w:t>
            </w:r>
            <w:proofErr w:type="spellStart"/>
            <w:r>
              <w:t>dep</w:t>
            </w:r>
            <w:proofErr w:type="spellEnd"/>
            <w:r>
              <w:t xml:space="preserve"> stroke, </w:t>
            </w:r>
            <w:proofErr w:type="spellStart"/>
            <w:r>
              <w:t>indep</w:t>
            </w:r>
            <w:proofErr w:type="spellEnd"/>
            <w:r>
              <w:t xml:space="preserve"> stroke) rather than the expected values of the component distributions. This final stage (getting expectations of </w:t>
            </w:r>
            <w:proofErr w:type="spellStart"/>
            <w:r>
              <w:t>indep</w:t>
            </w:r>
            <w:proofErr w:type="spellEnd"/>
            <w:r>
              <w:t xml:space="preserve"> and </w:t>
            </w:r>
            <w:proofErr w:type="spellStart"/>
            <w:r>
              <w:t>dep</w:t>
            </w:r>
            <w:proofErr w:type="spellEnd"/>
            <w:r>
              <w:t xml:space="preserve">) is done by bootstrapping the means of the weighted mixtures of the component distributions. </w:t>
            </w:r>
          </w:p>
          <w:p w:rsidR="00195B94" w:rsidRDefault="00195B94" w:rsidP="005E5C00"/>
          <w:p w:rsidR="00195B94" w:rsidRDefault="00195B94" w:rsidP="00195B94">
            <w:r>
              <w:t>Using SDs to simulate the component distributions (</w:t>
            </w:r>
            <w:proofErr w:type="spellStart"/>
            <w:r>
              <w:t>mRS</w:t>
            </w:r>
            <w:proofErr w:type="spellEnd"/>
            <w:r>
              <w:t xml:space="preserve"> 1, 2 </w:t>
            </w:r>
            <w:proofErr w:type="spellStart"/>
            <w:r>
              <w:t>etc</w:t>
            </w:r>
            <w:proofErr w:type="spellEnd"/>
            <w:r>
              <w:t xml:space="preserve">) means some of the predicted values at this stage could be extreme, and produce weird problems if they were used as a final stage. However as they’re only used as intermediate stage assumptions, and then bootstrapped at the end, means this shouldn’t be highly problematic. </w:t>
            </w:r>
          </w:p>
          <w:p w:rsidR="00195B94" w:rsidRDefault="00195B94" w:rsidP="00195B94"/>
          <w:p w:rsidR="007A3E29" w:rsidRDefault="00195B94" w:rsidP="00195B94">
            <w:pPr>
              <w:rPr>
                <w:b/>
                <w:i/>
              </w:rPr>
            </w:pPr>
            <w:r>
              <w:rPr>
                <w:b/>
                <w:u w:val="single"/>
              </w:rPr>
              <w:t>Action</w:t>
            </w:r>
            <w:r>
              <w:t xml:space="preserve">: </w:t>
            </w:r>
            <w:r>
              <w:rPr>
                <w:b/>
                <w:i/>
              </w:rPr>
              <w:t xml:space="preserve">JM to revise text to be clear about use of SDs rather than SEs at this stage. </w:t>
            </w:r>
            <w:r w:rsidR="007A3E29">
              <w:rPr>
                <w:b/>
                <w:i/>
              </w:rPr>
              <w:lastRenderedPageBreak/>
              <w:t xml:space="preserve">[Done] </w:t>
            </w:r>
          </w:p>
          <w:p w:rsidR="00195B94" w:rsidRDefault="00195B94" w:rsidP="00195B94">
            <w:r>
              <w:rPr>
                <w:b/>
                <w:i/>
              </w:rPr>
              <w:t xml:space="preserve">RC to decide whether these intermediate stage outcomes </w:t>
            </w:r>
            <w:r w:rsidR="008255FD">
              <w:rPr>
                <w:b/>
                <w:i/>
              </w:rPr>
              <w:t xml:space="preserve">should be simulated as expected rather than predicted values then let me know. </w:t>
            </w:r>
          </w:p>
          <w:p w:rsidR="00195B94" w:rsidRDefault="00195B94" w:rsidP="00195B94"/>
        </w:tc>
      </w:tr>
      <w:tr w:rsidR="00B86149" w:rsidTr="00B86149">
        <w:tc>
          <w:tcPr>
            <w:tcW w:w="534" w:type="dxa"/>
          </w:tcPr>
          <w:p w:rsidR="00B86149" w:rsidRDefault="00B86149" w:rsidP="00B86149">
            <w:r>
              <w:lastRenderedPageBreak/>
              <w:t>3</w:t>
            </w:r>
          </w:p>
        </w:tc>
        <w:tc>
          <w:tcPr>
            <w:tcW w:w="567" w:type="dxa"/>
          </w:tcPr>
          <w:p w:rsidR="00B86149" w:rsidRDefault="003C3532" w:rsidP="00B86149">
            <w:r>
              <w:t>4</w:t>
            </w:r>
          </w:p>
        </w:tc>
        <w:tc>
          <w:tcPr>
            <w:tcW w:w="4110" w:type="dxa"/>
          </w:tcPr>
          <w:p w:rsidR="00B86149" w:rsidRDefault="003C3532" w:rsidP="00B86149">
            <w:ins w:id="40" w:author="Ralph Crott" w:date="2012-11-20T13:38:00Z">
              <w:r>
                <w:t xml:space="preserve">What do you mean exactly by </w:t>
              </w:r>
              <w:proofErr w:type="gramStart"/>
              <w:r>
                <w:t>that ????</w:t>
              </w:r>
              <w:proofErr w:type="gramEnd"/>
              <w:r>
                <w:t>, be more precise, which parameter(s)?,</w:t>
              </w:r>
            </w:ins>
            <w:ins w:id="41" w:author="Ralph Crott" w:date="2012-11-20T13:39:00Z">
              <w:r>
                <w:t xml:space="preserve"> the mixing proportions ?</w:t>
              </w:r>
            </w:ins>
          </w:p>
          <w:p w:rsidR="003C3532" w:rsidRDefault="003C3532" w:rsidP="00B86149">
            <w:r>
              <w:t>In response to:</w:t>
            </w:r>
          </w:p>
          <w:p w:rsidR="003C3532" w:rsidRDefault="003C3532" w:rsidP="003C3532">
            <w:pPr>
              <w:spacing w:line="360" w:lineRule="auto"/>
              <w:jc w:val="both"/>
              <w:rPr>
                <w:ins w:id="42" w:author="Ralph Crott" w:date="2012-11-20T13:38:00Z"/>
              </w:rPr>
            </w:pPr>
            <w:r>
              <w:t xml:space="preserve">Within the first example, illustrated in </w:t>
            </w:r>
            <w:r>
              <w:fldChar w:fldCharType="begin"/>
            </w:r>
            <w:r>
              <w:instrText xml:space="preserve"> REF _Ref331400926 \h  \* MERGEFORMAT </w:instrText>
            </w:r>
            <w:r>
              <w:fldChar w:fldCharType="separate"/>
            </w:r>
            <w:r>
              <w:t>Figure 1</w:t>
            </w:r>
            <w:r>
              <w:fldChar w:fldCharType="end"/>
            </w:r>
            <w:r>
              <w:t xml:space="preserve">, the independent state category (Node 4a) is comprised of a mix of the three component states </w:t>
            </w:r>
            <w:proofErr w:type="spellStart"/>
            <w:r>
              <w:t>mRS</w:t>
            </w:r>
            <w:proofErr w:type="spellEnd"/>
            <w:r>
              <w:t xml:space="preserve"> 0, </w:t>
            </w:r>
            <w:proofErr w:type="spellStart"/>
            <w:r>
              <w:t>mRS</w:t>
            </w:r>
            <w:proofErr w:type="spellEnd"/>
            <w:r>
              <w:t xml:space="preserve"> 1 and </w:t>
            </w:r>
            <w:proofErr w:type="spellStart"/>
            <w:r>
              <w:t>mRS</w:t>
            </w:r>
            <w:proofErr w:type="spellEnd"/>
            <w:r>
              <w:t xml:space="preserve"> 2, and the dependent state category is comprised of a mix of the three component states </w:t>
            </w:r>
            <w:proofErr w:type="spellStart"/>
            <w:r>
              <w:t>mRS</w:t>
            </w:r>
            <w:proofErr w:type="spellEnd"/>
            <w:r>
              <w:t xml:space="preserve"> 3, </w:t>
            </w:r>
            <w:proofErr w:type="spellStart"/>
            <w:r>
              <w:t>mRS</w:t>
            </w:r>
            <w:proofErr w:type="spellEnd"/>
            <w:r>
              <w:t xml:space="preserve"> 4 and </w:t>
            </w:r>
            <w:proofErr w:type="spellStart"/>
            <w:r>
              <w:t>mRS</w:t>
            </w:r>
            <w:proofErr w:type="spellEnd"/>
            <w:r>
              <w:t xml:space="preserve"> 5. However, neither the independent state category nor the dependent state categories are composed of equal amounts of each component state, and so an equal weighting should not be assumed</w:t>
            </w:r>
            <w:r>
              <w:rPr>
                <w:highlight w:val="yellow"/>
                <w:rPrChange w:id="43" w:author="Ralph Crott" w:date="2012-11-20T13:38:00Z">
                  <w:rPr/>
                </w:rPrChange>
              </w:rPr>
              <w:t>. It would also be wrong to disregard parameter uncertainty due to the finite sample size on which these estimates are based</w:t>
            </w:r>
            <w:r>
              <w:t xml:space="preserve">. This is why the </w:t>
            </w:r>
            <w:proofErr w:type="spellStart"/>
            <w:r>
              <w:t>dirichlet</w:t>
            </w:r>
            <w:proofErr w:type="spellEnd"/>
            <w:r>
              <w:t xml:space="preserve"> distribution was used. </w:t>
            </w:r>
          </w:p>
          <w:p w:rsidR="003C3532" w:rsidRDefault="003C3532" w:rsidP="00B86149"/>
        </w:tc>
        <w:tc>
          <w:tcPr>
            <w:tcW w:w="4031" w:type="dxa"/>
          </w:tcPr>
          <w:p w:rsidR="003C3532" w:rsidRDefault="003C3532" w:rsidP="00B86149">
            <w:r>
              <w:t xml:space="preserve">I mean this is why I used the </w:t>
            </w:r>
            <w:proofErr w:type="spellStart"/>
            <w:r>
              <w:t>Dirichlet</w:t>
            </w:r>
            <w:proofErr w:type="spellEnd"/>
            <w:r>
              <w:t xml:space="preserve"> distribution.</w:t>
            </w:r>
          </w:p>
          <w:p w:rsidR="003C3532" w:rsidRDefault="003C3532" w:rsidP="00B86149"/>
          <w:p w:rsidR="003C3532" w:rsidRDefault="003C3532" w:rsidP="00B86149">
            <w:r>
              <w:t>I’ve added:</w:t>
            </w:r>
          </w:p>
          <w:p w:rsidR="003C3532" w:rsidRDefault="003C3532" w:rsidP="00B86149">
            <w:r>
              <w:t xml:space="preserve">For example, there might be three mutually exclusive states A B C, and two samples of patients. In the first sample A=5, B=10, C=5, and in the second sample A=50, B=100, C=50. In both cases the proportion of the sample in each category was the same – 25%, 50%, 25% - but in the first case the smaller sample size means there is more uncertainty about the true proportion of patients in each category. </w:t>
            </w:r>
          </w:p>
          <w:p w:rsidR="003C3532" w:rsidRDefault="003C3532" w:rsidP="00B86149"/>
          <w:p w:rsidR="003C3532" w:rsidRDefault="003C3532" w:rsidP="00B86149">
            <w:r w:rsidRPr="003C3532">
              <w:rPr>
                <w:b/>
                <w:u w:val="single"/>
              </w:rPr>
              <w:t>Action</w:t>
            </w:r>
            <w:r>
              <w:t xml:space="preserve">: </w:t>
            </w:r>
            <w:r w:rsidRPr="003C3532">
              <w:rPr>
                <w:b/>
                <w:i/>
              </w:rPr>
              <w:t>RC to decide whether this explains the rationale clearly enough and let me know.</w:t>
            </w:r>
          </w:p>
        </w:tc>
      </w:tr>
      <w:tr w:rsidR="00B86149" w:rsidTr="00B86149">
        <w:tc>
          <w:tcPr>
            <w:tcW w:w="534" w:type="dxa"/>
          </w:tcPr>
          <w:p w:rsidR="00B86149" w:rsidRDefault="00B86149" w:rsidP="00B86149">
            <w:r>
              <w:t>4</w:t>
            </w:r>
          </w:p>
        </w:tc>
        <w:tc>
          <w:tcPr>
            <w:tcW w:w="567" w:type="dxa"/>
          </w:tcPr>
          <w:p w:rsidR="00B86149" w:rsidRDefault="008F3876" w:rsidP="00B86149">
            <w:r>
              <w:t>5</w:t>
            </w:r>
          </w:p>
        </w:tc>
        <w:tc>
          <w:tcPr>
            <w:tcW w:w="4110" w:type="dxa"/>
          </w:tcPr>
          <w:p w:rsidR="008F3876" w:rsidRDefault="008F3876" w:rsidP="008F3876">
            <w:pPr>
              <w:spacing w:line="360" w:lineRule="auto"/>
              <w:jc w:val="both"/>
            </w:pPr>
            <w:ins w:id="44" w:author="Ralph Crott" w:date="2012-11-20T14:10:00Z">
              <w:r>
                <w:t xml:space="preserve">So this gives you what? An estimate of a utility multiplier and its standard deviation for each of the </w:t>
              </w:r>
            </w:ins>
            <w:ins w:id="45" w:author="Ralph Crott" w:date="2012-11-20T14:11:00Z">
              <w:r>
                <w:t>aggregate</w:t>
              </w:r>
            </w:ins>
            <w:ins w:id="46" w:author="Ralph Crott" w:date="2012-11-20T14:10:00Z">
              <w:r>
                <w:t xml:space="preserve"> </w:t>
              </w:r>
            </w:ins>
            <w:ins w:id="47" w:author="Ralph Crott" w:date="2012-11-20T14:11:00Z">
              <w:r>
                <w:t xml:space="preserve">new states </w:t>
              </w:r>
              <w:proofErr w:type="spellStart"/>
              <w:r>
                <w:t>ie</w:t>
              </w:r>
              <w:proofErr w:type="spellEnd"/>
              <w:r>
                <w:t xml:space="preserve"> Independent and </w:t>
              </w:r>
              <w:proofErr w:type="gramStart"/>
              <w:r>
                <w:t>dependent ?</w:t>
              </w:r>
            </w:ins>
            <w:proofErr w:type="gramEnd"/>
          </w:p>
          <w:p w:rsidR="00B86149" w:rsidRDefault="00B86149" w:rsidP="00B86149"/>
        </w:tc>
        <w:tc>
          <w:tcPr>
            <w:tcW w:w="4031" w:type="dxa"/>
          </w:tcPr>
          <w:p w:rsidR="008F3876" w:rsidRDefault="008F3876" w:rsidP="00B86149">
            <w:r>
              <w:t>I’ve added this description:</w:t>
            </w:r>
          </w:p>
          <w:p w:rsidR="008F3876" w:rsidRDefault="008F3876" w:rsidP="00B86149"/>
          <w:p w:rsidR="00B86149" w:rsidRDefault="008F3876" w:rsidP="00B86149">
            <w:r>
              <w:t>The results of this process are distribution of predicted values for the utility associated with independent and dependent stroke states which takes into account both uncertainty in the predicted utilities for each of the component states, and uncertainty in the true proportion of each component state within each collapsed state.</w:t>
            </w:r>
          </w:p>
          <w:p w:rsidR="008F3876" w:rsidRDefault="008F3876" w:rsidP="00B86149"/>
          <w:p w:rsidR="008F3876" w:rsidRDefault="008F3876" w:rsidP="001E576D">
            <w:r w:rsidRPr="003C3532">
              <w:rPr>
                <w:b/>
                <w:u w:val="single"/>
              </w:rPr>
              <w:t>Action</w:t>
            </w:r>
            <w:r>
              <w:t xml:space="preserve">: </w:t>
            </w:r>
            <w:r w:rsidR="001E576D">
              <w:rPr>
                <w:b/>
                <w:i/>
              </w:rPr>
              <w:t>RC to review and say whether this describes what’s going on clearly enough.</w:t>
            </w:r>
          </w:p>
        </w:tc>
      </w:tr>
      <w:tr w:rsidR="00B86149" w:rsidTr="00B86149">
        <w:tc>
          <w:tcPr>
            <w:tcW w:w="534" w:type="dxa"/>
          </w:tcPr>
          <w:p w:rsidR="00B86149" w:rsidRDefault="00B86149" w:rsidP="00B86149">
            <w:r>
              <w:t>5</w:t>
            </w:r>
          </w:p>
        </w:tc>
        <w:tc>
          <w:tcPr>
            <w:tcW w:w="567" w:type="dxa"/>
          </w:tcPr>
          <w:p w:rsidR="00B86149" w:rsidRDefault="00975FBB" w:rsidP="00B86149">
            <w:r>
              <w:t>5</w:t>
            </w:r>
          </w:p>
        </w:tc>
        <w:tc>
          <w:tcPr>
            <w:tcW w:w="4110" w:type="dxa"/>
          </w:tcPr>
          <w:p w:rsidR="00B86149" w:rsidRDefault="00975FBB" w:rsidP="00B86149">
            <w:r>
              <w:t xml:space="preserve">What is the difference with just </w:t>
            </w:r>
            <w:proofErr w:type="gramStart"/>
            <w:r>
              <w:t>reweighting ?</w:t>
            </w:r>
            <w:proofErr w:type="gramEnd"/>
          </w:p>
          <w:p w:rsidR="00975FBB" w:rsidRDefault="00975FBB" w:rsidP="00B86149">
            <w:r>
              <w:lastRenderedPageBreak/>
              <w:t>(To use of the term ‘dynamically reweighted’)</w:t>
            </w:r>
          </w:p>
        </w:tc>
        <w:tc>
          <w:tcPr>
            <w:tcW w:w="4031" w:type="dxa"/>
          </w:tcPr>
          <w:p w:rsidR="00620E36" w:rsidRDefault="00975FBB" w:rsidP="00B86149">
            <w:r>
              <w:lastRenderedPageBreak/>
              <w:t>This paragraph is now rewritten.</w:t>
            </w:r>
          </w:p>
          <w:p w:rsidR="00975FBB" w:rsidRDefault="00975FBB" w:rsidP="00975FBB">
            <w:r w:rsidRPr="003C3532">
              <w:rPr>
                <w:b/>
                <w:u w:val="single"/>
              </w:rPr>
              <w:t>Action</w:t>
            </w:r>
            <w:r>
              <w:t xml:space="preserve">: </w:t>
            </w:r>
            <w:r>
              <w:rPr>
                <w:b/>
                <w:i/>
              </w:rPr>
              <w:t xml:space="preserve">RC/MS to say look at new </w:t>
            </w:r>
            <w:r>
              <w:rPr>
                <w:b/>
                <w:i/>
              </w:rPr>
              <w:lastRenderedPageBreak/>
              <w:t>paragraph and suggest further amendments if necessary.</w:t>
            </w:r>
          </w:p>
        </w:tc>
      </w:tr>
      <w:tr w:rsidR="00620E36" w:rsidTr="00B86149">
        <w:tc>
          <w:tcPr>
            <w:tcW w:w="534" w:type="dxa"/>
          </w:tcPr>
          <w:p w:rsidR="00620E36" w:rsidRDefault="00620E36" w:rsidP="00017D2B">
            <w:r>
              <w:lastRenderedPageBreak/>
              <w:t>6</w:t>
            </w:r>
          </w:p>
        </w:tc>
        <w:tc>
          <w:tcPr>
            <w:tcW w:w="567" w:type="dxa"/>
          </w:tcPr>
          <w:p w:rsidR="00620E36" w:rsidRDefault="00620E36" w:rsidP="00AA6625">
            <w:r>
              <w:t>6</w:t>
            </w:r>
          </w:p>
        </w:tc>
        <w:tc>
          <w:tcPr>
            <w:tcW w:w="4110" w:type="dxa"/>
          </w:tcPr>
          <w:p w:rsidR="00620E36" w:rsidRDefault="00620E36" w:rsidP="00AA6625">
            <w:pPr>
              <w:rPr>
                <w:lang w:val="en-US" w:bidi="en-US"/>
              </w:rPr>
            </w:pPr>
            <w:ins w:id="48" w:author="Ralph Crott" w:date="2012-11-20T14:04:00Z">
              <w:r>
                <w:rPr>
                  <w:lang w:val="en-US" w:bidi="en-US"/>
                </w:rPr>
                <w:t xml:space="preserve">In FIG 1 how can you have arrows from 4a to 7b and from 4b to </w:t>
              </w:r>
              <w:proofErr w:type="gramStart"/>
              <w:r>
                <w:rPr>
                  <w:lang w:val="en-US" w:bidi="en-US"/>
                </w:rPr>
                <w:t>7a ????</w:t>
              </w:r>
            </w:ins>
            <w:proofErr w:type="gramEnd"/>
          </w:p>
          <w:p w:rsidR="00620E36" w:rsidRDefault="00620E36" w:rsidP="00AA6625"/>
        </w:tc>
        <w:tc>
          <w:tcPr>
            <w:tcW w:w="4031" w:type="dxa"/>
          </w:tcPr>
          <w:p w:rsidR="00620E36" w:rsidRDefault="00620E36" w:rsidP="00AA6625">
            <w:r>
              <w:t>This is an error.</w:t>
            </w:r>
          </w:p>
          <w:p w:rsidR="00620E36" w:rsidRDefault="00620E36" w:rsidP="00AA6625">
            <w:r w:rsidRPr="00620E36">
              <w:rPr>
                <w:b/>
                <w:u w:val="single"/>
              </w:rPr>
              <w:t>Action:</w:t>
            </w:r>
            <w:r>
              <w:t xml:space="preserve"> </w:t>
            </w:r>
            <w:r w:rsidRPr="00620E36">
              <w:rPr>
                <w:b/>
                <w:i/>
              </w:rPr>
              <w:t>JM to correct this figure.</w:t>
            </w:r>
          </w:p>
        </w:tc>
      </w:tr>
      <w:tr w:rsidR="00620E36" w:rsidTr="00B86149">
        <w:tc>
          <w:tcPr>
            <w:tcW w:w="534" w:type="dxa"/>
          </w:tcPr>
          <w:p w:rsidR="00620E36" w:rsidRDefault="00620E36" w:rsidP="00017D2B">
            <w:r>
              <w:t>7</w:t>
            </w:r>
          </w:p>
        </w:tc>
        <w:tc>
          <w:tcPr>
            <w:tcW w:w="567" w:type="dxa"/>
          </w:tcPr>
          <w:p w:rsidR="00620E36" w:rsidRDefault="001843F6" w:rsidP="00017D2B">
            <w:r>
              <w:t>9</w:t>
            </w:r>
          </w:p>
        </w:tc>
        <w:tc>
          <w:tcPr>
            <w:tcW w:w="4110" w:type="dxa"/>
          </w:tcPr>
          <w:p w:rsidR="00620E36" w:rsidRDefault="001843F6" w:rsidP="00017D2B">
            <w:r>
              <w:t xml:space="preserve">Why do you talk about Credible </w:t>
            </w:r>
            <w:proofErr w:type="gramStart"/>
            <w:r>
              <w:t>intervals ,</w:t>
            </w:r>
            <w:proofErr w:type="gramEnd"/>
            <w:r>
              <w:t xml:space="preserve"> Why do you use Bayesian vocabulary while you are not working in a Bayesian framework ? These are just 95% confidence </w:t>
            </w:r>
            <w:proofErr w:type="gramStart"/>
            <w:r>
              <w:t>intervals .</w:t>
            </w:r>
            <w:proofErr w:type="gramEnd"/>
            <w:r>
              <w:t xml:space="preserve"> The fact that they result from simulation does not make them Bayesian</w:t>
            </w:r>
          </w:p>
        </w:tc>
        <w:tc>
          <w:tcPr>
            <w:tcW w:w="4031" w:type="dxa"/>
          </w:tcPr>
          <w:p w:rsidR="00620E36" w:rsidRDefault="002D73C0" w:rsidP="00017D2B">
            <w:r>
              <w:t>I’ve changed the term from credible intervals (</w:t>
            </w:r>
            <w:proofErr w:type="spellStart"/>
            <w:r>
              <w:t>CrIs</w:t>
            </w:r>
            <w:proofErr w:type="spellEnd"/>
            <w:r>
              <w:t>) to predictive intervals (</w:t>
            </w:r>
            <w:proofErr w:type="spellStart"/>
            <w:r>
              <w:t>PrIs</w:t>
            </w:r>
            <w:proofErr w:type="spellEnd"/>
            <w:r>
              <w:t xml:space="preserve">). </w:t>
            </w:r>
          </w:p>
          <w:p w:rsidR="002D73C0" w:rsidRDefault="002D73C0" w:rsidP="00017D2B">
            <w:r>
              <w:t xml:space="preserve">I think the use of simulation makes them closer to credible intervals than confidence intervals, but I’m not completely sure. I think they fit </w:t>
            </w:r>
            <w:proofErr w:type="spellStart"/>
            <w:r>
              <w:t>Gelman</w:t>
            </w:r>
            <w:proofErr w:type="spellEnd"/>
            <w:r>
              <w:t xml:space="preserve"> &amp; Hill (2007)’s definition of ‘informal Bayesian inference’ (p. 143). </w:t>
            </w:r>
          </w:p>
          <w:p w:rsidR="002D73C0" w:rsidRDefault="002D73C0" w:rsidP="00017D2B">
            <w:r>
              <w:t>“Bayesian inference refers to statistical procedures that model unknown parameters ... as random variables”, which is exactly what I’m doing here.</w:t>
            </w:r>
          </w:p>
          <w:p w:rsidR="002D73C0" w:rsidRDefault="002D73C0" w:rsidP="00017D2B">
            <w:r>
              <w:t xml:space="preserve">Informal in the sense that the sampling from the random variables is done using a </w:t>
            </w:r>
            <w:proofErr w:type="spellStart"/>
            <w:r>
              <w:t>noninformative</w:t>
            </w:r>
            <w:proofErr w:type="spellEnd"/>
            <w:r>
              <w:t xml:space="preserve"> prior.</w:t>
            </w:r>
          </w:p>
          <w:p w:rsidR="002D73C0" w:rsidRDefault="002D73C0" w:rsidP="002D73C0">
            <w:r>
              <w:t xml:space="preserve">I think there are debates about whether cost-effectiveness models are ‘inherently </w:t>
            </w:r>
            <w:proofErr w:type="spellStart"/>
            <w:r>
              <w:t>bayesian</w:t>
            </w:r>
            <w:proofErr w:type="spellEnd"/>
            <w:r>
              <w:t xml:space="preserve">’ or not for similar reasons, when the inputs are random variable rather than constants by using PSA. However I’m not going to try and resolve that debate in this comment! </w:t>
            </w:r>
          </w:p>
          <w:p w:rsidR="002D73C0" w:rsidRDefault="002D73C0" w:rsidP="002D73C0"/>
          <w:p w:rsidR="002D73C0" w:rsidRDefault="002D73C0" w:rsidP="002D73C0">
            <w:r w:rsidRPr="00620E36">
              <w:rPr>
                <w:b/>
                <w:u w:val="single"/>
              </w:rPr>
              <w:t>Action:</w:t>
            </w:r>
            <w:r>
              <w:t xml:space="preserve"> </w:t>
            </w:r>
            <w:r>
              <w:rPr>
                <w:b/>
                <w:i/>
              </w:rPr>
              <w:t xml:space="preserve">RC to say whether he agrees with the change from credible interval to predictive interval. </w:t>
            </w:r>
          </w:p>
        </w:tc>
      </w:tr>
      <w:tr w:rsidR="00620E36" w:rsidTr="00B86149">
        <w:tc>
          <w:tcPr>
            <w:tcW w:w="534" w:type="dxa"/>
          </w:tcPr>
          <w:p w:rsidR="00620E36" w:rsidRDefault="00620E36" w:rsidP="00017D2B">
            <w:r>
              <w:t>8</w:t>
            </w:r>
          </w:p>
        </w:tc>
        <w:tc>
          <w:tcPr>
            <w:tcW w:w="567" w:type="dxa"/>
          </w:tcPr>
          <w:p w:rsidR="00620E36" w:rsidRDefault="007A3E29" w:rsidP="00017D2B">
            <w:r>
              <w:t>9</w:t>
            </w:r>
          </w:p>
        </w:tc>
        <w:tc>
          <w:tcPr>
            <w:tcW w:w="4110" w:type="dxa"/>
          </w:tcPr>
          <w:p w:rsidR="002D73C0" w:rsidRDefault="002D73C0" w:rsidP="002D73C0">
            <w:pPr>
              <w:pStyle w:val="Caption"/>
              <w:jc w:val="both"/>
              <w:rPr>
                <w:ins w:id="49" w:author="Ralph Crott" w:date="2012-11-20T14:17:00Z"/>
              </w:rPr>
            </w:pPr>
            <w:ins w:id="50" w:author="Ralph Crott" w:date="2012-11-20T14:17:00Z">
              <w:r>
                <w:t xml:space="preserve">How do you get to the actual </w:t>
              </w:r>
              <w:proofErr w:type="spellStart"/>
              <w:r>
                <w:t>utiltiies</w:t>
              </w:r>
              <w:proofErr w:type="spellEnd"/>
              <w:r>
                <w:t xml:space="preserve"> from the Multiplier, what number do you apply the multiplier </w:t>
              </w:r>
              <w:proofErr w:type="gramStart"/>
              <w:r>
                <w:t>to ?</w:t>
              </w:r>
              <w:proofErr w:type="gramEnd"/>
            </w:ins>
          </w:p>
          <w:p w:rsidR="007A3E29" w:rsidRPr="007A3E29" w:rsidRDefault="007A3E29" w:rsidP="007A3E29">
            <w:pPr>
              <w:rPr>
                <w:rFonts w:eastAsia="Times New Roman" w:cs="Times New Roman"/>
                <w:b/>
                <w:bCs/>
              </w:rPr>
            </w:pPr>
            <w:r w:rsidRPr="007A3E29">
              <w:rPr>
                <w:rFonts w:eastAsia="Times New Roman" w:cs="Times New Roman"/>
              </w:rPr>
              <w:t>Because what I am interested in is the mean and 95% CI of the estimated utility in the new categories.</w:t>
            </w:r>
          </w:p>
          <w:p w:rsidR="00620E36" w:rsidRDefault="007A3E29" w:rsidP="00017D2B">
            <w:ins w:id="51" w:author="Ralph Crott" w:date="2012-11-20T14:20:00Z">
              <w:r>
                <w:t>(same comment as above)</w:t>
              </w:r>
            </w:ins>
          </w:p>
        </w:tc>
        <w:tc>
          <w:tcPr>
            <w:tcW w:w="4031" w:type="dxa"/>
          </w:tcPr>
          <w:p w:rsidR="00620E36" w:rsidRDefault="007A3E29" w:rsidP="00017D2B">
            <w:r>
              <w:t xml:space="preserve">The utility multipliers were converted into utility values using age-gender specific mean utility values from </w:t>
            </w:r>
          </w:p>
          <w:p w:rsidR="007A3E29" w:rsidRDefault="007A3E29" w:rsidP="00017D2B">
            <w:hyperlink r:id="rId6" w:history="1">
              <w:r w:rsidRPr="003B5408">
                <w:rPr>
                  <w:rStyle w:val="Hyperlink"/>
                </w:rPr>
                <w:t>http://www.shef.ac.uk/polopoly_fs/1.43390!/file/HEDS-DP-09-11.pdf</w:t>
              </w:r>
            </w:hyperlink>
          </w:p>
          <w:p w:rsidR="007A3E29" w:rsidRDefault="007A3E29" w:rsidP="00017D2B"/>
          <w:p w:rsidR="007A3E29" w:rsidRDefault="007A3E29" w:rsidP="00017D2B">
            <w:r>
              <w:t>However, that’s not the focus of this paper.</w:t>
            </w:r>
          </w:p>
          <w:p w:rsidR="007A3E29" w:rsidRDefault="007A3E29" w:rsidP="00017D2B"/>
          <w:p w:rsidR="007A3E29" w:rsidRDefault="007A3E29" w:rsidP="00017D2B">
            <w:r>
              <w:t>If someone doesn’t want to do this additional stage then the utility multipliers can be used as utility values, which is equivalent to assuming baseline utility scores of 1 (i.e. perfect health if no stroke/ICH).</w:t>
            </w:r>
          </w:p>
          <w:p w:rsidR="007A3E29" w:rsidRDefault="007A3E29" w:rsidP="00017D2B"/>
          <w:p w:rsidR="007A3E29" w:rsidRDefault="007A3E29" w:rsidP="007A3E29">
            <w:r w:rsidRPr="0026015B">
              <w:rPr>
                <w:b/>
                <w:u w:val="single"/>
              </w:rPr>
              <w:t>Action:</w:t>
            </w:r>
            <w:r>
              <w:t xml:space="preserve"> </w:t>
            </w:r>
            <w:r w:rsidRPr="0026015B">
              <w:rPr>
                <w:b/>
                <w:i/>
              </w:rPr>
              <w:t xml:space="preserve">RC to decide whether the clarification </w:t>
            </w:r>
            <w:r w:rsidR="0026015B" w:rsidRPr="0026015B">
              <w:rPr>
                <w:b/>
                <w:i/>
              </w:rPr>
              <w:t xml:space="preserve">above addresses this issue, and whether any further description of </w:t>
            </w:r>
            <w:r w:rsidR="0026015B" w:rsidRPr="0026015B">
              <w:rPr>
                <w:b/>
                <w:i/>
              </w:rPr>
              <w:lastRenderedPageBreak/>
              <w:t>this is required in the manuscript itself.</w:t>
            </w:r>
            <w:r w:rsidR="0026015B">
              <w:t xml:space="preserve"> </w:t>
            </w:r>
          </w:p>
        </w:tc>
      </w:tr>
      <w:tr w:rsidR="00620E36" w:rsidTr="00B86149">
        <w:tc>
          <w:tcPr>
            <w:tcW w:w="534" w:type="dxa"/>
          </w:tcPr>
          <w:p w:rsidR="00620E36" w:rsidRDefault="00620E36" w:rsidP="00017D2B">
            <w:r>
              <w:lastRenderedPageBreak/>
              <w:t>9</w:t>
            </w:r>
          </w:p>
        </w:tc>
        <w:tc>
          <w:tcPr>
            <w:tcW w:w="567" w:type="dxa"/>
          </w:tcPr>
          <w:p w:rsidR="00620E36" w:rsidRDefault="0026015B" w:rsidP="00017D2B">
            <w:r>
              <w:t>10</w:t>
            </w:r>
          </w:p>
        </w:tc>
        <w:tc>
          <w:tcPr>
            <w:tcW w:w="4110" w:type="dxa"/>
          </w:tcPr>
          <w:p w:rsidR="0026015B" w:rsidRDefault="0026015B" w:rsidP="0026015B">
            <w:pPr>
              <w:spacing w:line="360" w:lineRule="auto"/>
              <w:jc w:val="both"/>
              <w:rPr>
                <w:ins w:id="52" w:author="Ralph Crott" w:date="2012-11-20T14:25:00Z"/>
              </w:rPr>
            </w:pPr>
            <w:ins w:id="53" w:author="Ralph Crott" w:date="2012-11-20T14:24:00Z">
              <w:r>
                <w:t xml:space="preserve">The question is why would I like to do that </w:t>
              </w:r>
              <w:proofErr w:type="spellStart"/>
              <w:r>
                <w:t>ie</w:t>
              </w:r>
              <w:proofErr w:type="spellEnd"/>
              <w:r>
                <w:t xml:space="preserve"> to reduce the number of Health states</w:t>
              </w:r>
            </w:ins>
            <w:ins w:id="54" w:author="Ralph Crott" w:date="2012-11-20T14:25:00Z">
              <w:r>
                <w:t xml:space="preserve"> (</w:t>
              </w:r>
              <w:proofErr w:type="spellStart"/>
              <w:r>
                <w:t>ie</w:t>
              </w:r>
              <w:proofErr w:type="spellEnd"/>
              <w:r>
                <w:t xml:space="preserve"> collapse</w:t>
              </w:r>
            </w:ins>
            <w:ins w:id="55" w:author="Ralph Crott" w:date="2012-11-20T14:26:00Z">
              <w:r>
                <w:t xml:space="preserve"> them</w:t>
              </w:r>
            </w:ins>
            <w:ins w:id="56" w:author="Ralph Crott" w:date="2012-11-20T14:25:00Z">
              <w:r>
                <w:t xml:space="preserve">) when I have information at a more detailed level </w:t>
              </w:r>
              <w:proofErr w:type="spellStart"/>
              <w:r>
                <w:t>ie</w:t>
              </w:r>
              <w:proofErr w:type="spellEnd"/>
              <w:r>
                <w:t xml:space="preserve"> the non-collapsed </w:t>
              </w:r>
              <w:proofErr w:type="gramStart"/>
              <w:r>
                <w:t>states ?</w:t>
              </w:r>
              <w:proofErr w:type="gramEnd"/>
            </w:ins>
          </w:p>
          <w:p w:rsidR="00620E36" w:rsidRDefault="00620E36" w:rsidP="00017D2B"/>
        </w:tc>
        <w:tc>
          <w:tcPr>
            <w:tcW w:w="4031" w:type="dxa"/>
          </w:tcPr>
          <w:p w:rsidR="0026015B" w:rsidRDefault="0026015B" w:rsidP="00017D2B">
            <w:r>
              <w:t>I’ve added the following description.</w:t>
            </w:r>
          </w:p>
          <w:p w:rsidR="0026015B" w:rsidRDefault="0026015B" w:rsidP="00017D2B"/>
          <w:p w:rsidR="00620E36" w:rsidRDefault="0026015B" w:rsidP="00017D2B">
            <w:r>
              <w:t>This is useful where one type of information of interest to modellers, such as cost or transition probabilities to other states, is presented at a coarser level of aggregation (i.e. fewer states) than another type of information of interest to modellers, such as utility scores.</w:t>
            </w:r>
          </w:p>
          <w:p w:rsidR="0026015B" w:rsidRDefault="0026015B" w:rsidP="00017D2B"/>
          <w:p w:rsidR="00843B39" w:rsidRDefault="0026015B" w:rsidP="00843B39">
            <w:r>
              <w:t>Basically, it’</w:t>
            </w:r>
            <w:r w:rsidR="00843B39">
              <w:t xml:space="preserve">s easier to go from more to fewer categories than from fewer to more categories, so where utilities, costs and trans </w:t>
            </w:r>
            <w:proofErr w:type="spellStart"/>
            <w:r w:rsidR="00843B39">
              <w:t>probs</w:t>
            </w:r>
            <w:proofErr w:type="spellEnd"/>
            <w:r w:rsidR="00843B39">
              <w:t xml:space="preserve"> are reported by different numbers of categories, the model is likely to use however many categories the most aggregated measure was reported at. </w:t>
            </w:r>
          </w:p>
          <w:p w:rsidR="00843B39" w:rsidRDefault="00843B39" w:rsidP="00843B39">
            <w:r>
              <w:t xml:space="preserve">This method is about how to go about ‘coarsening’ the data in a relatively smart way. </w:t>
            </w:r>
          </w:p>
          <w:p w:rsidR="00843B39" w:rsidRDefault="00843B39" w:rsidP="00843B39"/>
          <w:p w:rsidR="0026015B" w:rsidRDefault="00843B39" w:rsidP="00843B39">
            <w:r w:rsidRPr="0026015B">
              <w:rPr>
                <w:b/>
                <w:u w:val="single"/>
              </w:rPr>
              <w:t>Action:</w:t>
            </w:r>
            <w:r>
              <w:t xml:space="preserve"> </w:t>
            </w:r>
            <w:r w:rsidRPr="0026015B">
              <w:rPr>
                <w:b/>
                <w:i/>
              </w:rPr>
              <w:t xml:space="preserve">RC </w:t>
            </w:r>
            <w:r>
              <w:rPr>
                <w:b/>
                <w:i/>
              </w:rPr>
              <w:t>to suggest rewording which would make this message/argument clearer.</w:t>
            </w:r>
            <w:r>
              <w:t xml:space="preserve"> </w:t>
            </w:r>
          </w:p>
        </w:tc>
      </w:tr>
    </w:tbl>
    <w:p w:rsidR="00B86149" w:rsidRDefault="00B86149" w:rsidP="00B86149"/>
    <w:p w:rsidR="00620E36" w:rsidRDefault="00620E36" w:rsidP="00620E36">
      <w:pPr>
        <w:pStyle w:val="Heading2"/>
      </w:pPr>
      <w:r>
        <w:t xml:space="preserve">Comments from </w:t>
      </w:r>
      <w:r>
        <w:t>Jon</w:t>
      </w:r>
    </w:p>
    <w:tbl>
      <w:tblPr>
        <w:tblStyle w:val="TableGrid"/>
        <w:tblW w:w="0" w:type="auto"/>
        <w:tblLayout w:type="fixed"/>
        <w:tblLook w:val="04A0" w:firstRow="1" w:lastRow="0" w:firstColumn="1" w:lastColumn="0" w:noHBand="0" w:noVBand="1"/>
      </w:tblPr>
      <w:tblGrid>
        <w:gridCol w:w="534"/>
        <w:gridCol w:w="567"/>
        <w:gridCol w:w="4110"/>
        <w:gridCol w:w="4031"/>
      </w:tblGrid>
      <w:tr w:rsidR="00620E36" w:rsidTr="00E162BC">
        <w:tc>
          <w:tcPr>
            <w:tcW w:w="534" w:type="dxa"/>
          </w:tcPr>
          <w:p w:rsidR="00620E36" w:rsidRPr="00620E36" w:rsidRDefault="00620E36" w:rsidP="00E162BC">
            <w:pPr>
              <w:rPr>
                <w:b/>
              </w:rPr>
            </w:pPr>
            <w:r w:rsidRPr="00620E36">
              <w:rPr>
                <w:b/>
              </w:rPr>
              <w:t>#</w:t>
            </w:r>
          </w:p>
        </w:tc>
        <w:tc>
          <w:tcPr>
            <w:tcW w:w="567" w:type="dxa"/>
          </w:tcPr>
          <w:p w:rsidR="00620E36" w:rsidRPr="00620E36" w:rsidRDefault="00620E36" w:rsidP="00E162BC">
            <w:pPr>
              <w:rPr>
                <w:b/>
              </w:rPr>
            </w:pPr>
            <w:r w:rsidRPr="00620E36">
              <w:rPr>
                <w:b/>
              </w:rPr>
              <w:t>p</w:t>
            </w:r>
          </w:p>
        </w:tc>
        <w:tc>
          <w:tcPr>
            <w:tcW w:w="4110" w:type="dxa"/>
          </w:tcPr>
          <w:p w:rsidR="00620E36" w:rsidRPr="00620E36" w:rsidRDefault="00620E36" w:rsidP="00E162BC">
            <w:pPr>
              <w:rPr>
                <w:b/>
              </w:rPr>
            </w:pPr>
            <w:r w:rsidRPr="00620E36">
              <w:rPr>
                <w:b/>
              </w:rPr>
              <w:t>Comment</w:t>
            </w:r>
          </w:p>
        </w:tc>
        <w:tc>
          <w:tcPr>
            <w:tcW w:w="4031" w:type="dxa"/>
          </w:tcPr>
          <w:p w:rsidR="00620E36" w:rsidRPr="00620E36" w:rsidRDefault="00620E36" w:rsidP="00E162BC">
            <w:pPr>
              <w:rPr>
                <w:b/>
              </w:rPr>
            </w:pPr>
            <w:r w:rsidRPr="00620E36">
              <w:rPr>
                <w:b/>
              </w:rPr>
              <w:t>Response and action</w:t>
            </w:r>
          </w:p>
        </w:tc>
      </w:tr>
      <w:tr w:rsidR="00620E36" w:rsidTr="00E162BC">
        <w:tc>
          <w:tcPr>
            <w:tcW w:w="534" w:type="dxa"/>
          </w:tcPr>
          <w:p w:rsidR="00620E36" w:rsidRDefault="00620E36" w:rsidP="00E162BC">
            <w:r>
              <w:t>1</w:t>
            </w:r>
          </w:p>
        </w:tc>
        <w:tc>
          <w:tcPr>
            <w:tcW w:w="567" w:type="dxa"/>
          </w:tcPr>
          <w:p w:rsidR="00620E36" w:rsidRDefault="00620E36" w:rsidP="00E162BC">
            <w:r>
              <w:t>8</w:t>
            </w:r>
          </w:p>
        </w:tc>
        <w:tc>
          <w:tcPr>
            <w:tcW w:w="4110" w:type="dxa"/>
          </w:tcPr>
          <w:p w:rsidR="00620E36" w:rsidRDefault="00620E36" w:rsidP="00E162BC">
            <w:r>
              <w:t>Figure 1: 4a should go to 7a not 7b. To correct in VUE</w:t>
            </w:r>
          </w:p>
        </w:tc>
        <w:tc>
          <w:tcPr>
            <w:tcW w:w="4031" w:type="dxa"/>
          </w:tcPr>
          <w:p w:rsidR="00620E36" w:rsidRPr="006314D5" w:rsidRDefault="00620E36" w:rsidP="00620E36">
            <w:pPr>
              <w:rPr>
                <w:b/>
                <w:i/>
              </w:rPr>
            </w:pPr>
            <w:r>
              <w:rPr>
                <w:b/>
                <w:u w:val="single"/>
              </w:rPr>
              <w:t>Action</w:t>
            </w:r>
            <w:r>
              <w:t xml:space="preserve">: </w:t>
            </w:r>
            <w:r>
              <w:rPr>
                <w:b/>
                <w:i/>
              </w:rPr>
              <w:t>JM to correct this figure in VUE</w:t>
            </w:r>
          </w:p>
        </w:tc>
      </w:tr>
    </w:tbl>
    <w:p w:rsidR="00620E36" w:rsidRPr="00B86149" w:rsidRDefault="00620E36" w:rsidP="00B86149">
      <w:bookmarkStart w:id="57" w:name="_GoBack"/>
      <w:bookmarkEnd w:id="57"/>
    </w:p>
    <w:sectPr w:rsidR="00620E36" w:rsidRPr="00B86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149"/>
    <w:rsid w:val="001843F6"/>
    <w:rsid w:val="00195B94"/>
    <w:rsid w:val="001E576D"/>
    <w:rsid w:val="0026015B"/>
    <w:rsid w:val="002D73C0"/>
    <w:rsid w:val="00362CDF"/>
    <w:rsid w:val="0036541E"/>
    <w:rsid w:val="003C3532"/>
    <w:rsid w:val="005E5C00"/>
    <w:rsid w:val="00620E36"/>
    <w:rsid w:val="006314D5"/>
    <w:rsid w:val="007A3E29"/>
    <w:rsid w:val="008255FD"/>
    <w:rsid w:val="00843B39"/>
    <w:rsid w:val="008F3876"/>
    <w:rsid w:val="00975FBB"/>
    <w:rsid w:val="00983114"/>
    <w:rsid w:val="00B861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1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1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14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86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62CDF"/>
    <w:rPr>
      <w:color w:val="0000FF"/>
      <w:u w:val="single"/>
    </w:rPr>
  </w:style>
  <w:style w:type="paragraph" w:styleId="BalloonText">
    <w:name w:val="Balloon Text"/>
    <w:basedOn w:val="Normal"/>
    <w:link w:val="BalloonTextChar"/>
    <w:uiPriority w:val="99"/>
    <w:semiHidden/>
    <w:unhideWhenUsed/>
    <w:rsid w:val="0062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E36"/>
    <w:rPr>
      <w:rFonts w:ascii="Tahoma" w:hAnsi="Tahoma" w:cs="Tahoma"/>
      <w:sz w:val="16"/>
      <w:szCs w:val="16"/>
    </w:rPr>
  </w:style>
  <w:style w:type="paragraph" w:styleId="Caption">
    <w:name w:val="caption"/>
    <w:basedOn w:val="Normal"/>
    <w:next w:val="Normal"/>
    <w:uiPriority w:val="35"/>
    <w:semiHidden/>
    <w:unhideWhenUsed/>
    <w:qFormat/>
    <w:rsid w:val="002D73C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1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1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14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861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62CDF"/>
    <w:rPr>
      <w:color w:val="0000FF"/>
      <w:u w:val="single"/>
    </w:rPr>
  </w:style>
  <w:style w:type="paragraph" w:styleId="BalloonText">
    <w:name w:val="Balloon Text"/>
    <w:basedOn w:val="Normal"/>
    <w:link w:val="BalloonTextChar"/>
    <w:uiPriority w:val="99"/>
    <w:semiHidden/>
    <w:unhideWhenUsed/>
    <w:rsid w:val="0062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E36"/>
    <w:rPr>
      <w:rFonts w:ascii="Tahoma" w:hAnsi="Tahoma" w:cs="Tahoma"/>
      <w:sz w:val="16"/>
      <w:szCs w:val="16"/>
    </w:rPr>
  </w:style>
  <w:style w:type="paragraph" w:styleId="Caption">
    <w:name w:val="caption"/>
    <w:basedOn w:val="Normal"/>
    <w:next w:val="Normal"/>
    <w:uiPriority w:val="35"/>
    <w:semiHidden/>
    <w:unhideWhenUsed/>
    <w:qFormat/>
    <w:rsid w:val="002D73C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407">
      <w:bodyDiv w:val="1"/>
      <w:marLeft w:val="0"/>
      <w:marRight w:val="0"/>
      <w:marTop w:val="0"/>
      <w:marBottom w:val="0"/>
      <w:divBdr>
        <w:top w:val="none" w:sz="0" w:space="0" w:color="auto"/>
        <w:left w:val="none" w:sz="0" w:space="0" w:color="auto"/>
        <w:bottom w:val="none" w:sz="0" w:space="0" w:color="auto"/>
        <w:right w:val="none" w:sz="0" w:space="0" w:color="auto"/>
      </w:divBdr>
    </w:div>
    <w:div w:id="128475760">
      <w:bodyDiv w:val="1"/>
      <w:marLeft w:val="0"/>
      <w:marRight w:val="0"/>
      <w:marTop w:val="0"/>
      <w:marBottom w:val="0"/>
      <w:divBdr>
        <w:top w:val="none" w:sz="0" w:space="0" w:color="auto"/>
        <w:left w:val="none" w:sz="0" w:space="0" w:color="auto"/>
        <w:bottom w:val="none" w:sz="0" w:space="0" w:color="auto"/>
        <w:right w:val="none" w:sz="0" w:space="0" w:color="auto"/>
      </w:divBdr>
    </w:div>
    <w:div w:id="325478524">
      <w:bodyDiv w:val="1"/>
      <w:marLeft w:val="0"/>
      <w:marRight w:val="0"/>
      <w:marTop w:val="0"/>
      <w:marBottom w:val="0"/>
      <w:divBdr>
        <w:top w:val="none" w:sz="0" w:space="0" w:color="auto"/>
        <w:left w:val="none" w:sz="0" w:space="0" w:color="auto"/>
        <w:bottom w:val="none" w:sz="0" w:space="0" w:color="auto"/>
        <w:right w:val="none" w:sz="0" w:space="0" w:color="auto"/>
      </w:divBdr>
    </w:div>
    <w:div w:id="927542415">
      <w:bodyDiv w:val="1"/>
      <w:marLeft w:val="0"/>
      <w:marRight w:val="0"/>
      <w:marTop w:val="0"/>
      <w:marBottom w:val="0"/>
      <w:divBdr>
        <w:top w:val="none" w:sz="0" w:space="0" w:color="auto"/>
        <w:left w:val="none" w:sz="0" w:space="0" w:color="auto"/>
        <w:bottom w:val="none" w:sz="0" w:space="0" w:color="auto"/>
        <w:right w:val="none" w:sz="0" w:space="0" w:color="auto"/>
      </w:divBdr>
    </w:div>
    <w:div w:id="1147815794">
      <w:bodyDiv w:val="1"/>
      <w:marLeft w:val="0"/>
      <w:marRight w:val="0"/>
      <w:marTop w:val="0"/>
      <w:marBottom w:val="0"/>
      <w:divBdr>
        <w:top w:val="none" w:sz="0" w:space="0" w:color="auto"/>
        <w:left w:val="none" w:sz="0" w:space="0" w:color="auto"/>
        <w:bottom w:val="none" w:sz="0" w:space="0" w:color="auto"/>
        <w:right w:val="none" w:sz="0" w:space="0" w:color="auto"/>
      </w:divBdr>
    </w:div>
    <w:div w:id="198018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hef.ac.uk/polopoly_fs/1.43390!/file/HEDS-DP-09-1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E2C67-4D15-4968-8291-6DBA934E6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Me</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2012-12-04T13:02:00Z</dcterms:created>
  <dcterms:modified xsi:type="dcterms:W3CDTF">2012-12-04T17:18:00Z</dcterms:modified>
</cp:coreProperties>
</file>